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5BDF6D" w14:textId="5F3C4171" w:rsidR="00103966" w:rsidRPr="00704B91" w:rsidRDefault="00103966" w:rsidP="006964B4">
      <w:pPr>
        <w:pStyle w:val="Logo"/>
      </w:pPr>
    </w:p>
    <w:sdt>
      <w:sdtPr>
        <w:rPr>
          <w:color w:val="auto"/>
        </w:rPr>
        <w:alias w:val="Company"/>
        <w:tag w:val="Company"/>
        <w:id w:val="889432400"/>
        <w:placeholder>
          <w:docPart w:val="634A0ABF46914037B4E7552F8EFE3771"/>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09709FB" w14:textId="77777777" w:rsidR="00103966" w:rsidRPr="00704B91" w:rsidRDefault="000C1B74" w:rsidP="000C1B74">
          <w:pPr>
            <w:pStyle w:val="CompanyName"/>
            <w:rPr>
              <w:color w:val="auto"/>
            </w:rPr>
          </w:pPr>
          <w:r w:rsidRPr="00704B91">
            <w:rPr>
              <w:color w:val="auto"/>
            </w:rPr>
            <w:t>UbuniWorks</w:t>
          </w:r>
        </w:p>
      </w:sdtContent>
    </w:sdt>
    <w:p w14:paraId="3D668A32" w14:textId="77777777" w:rsidR="00103966" w:rsidRPr="00704B91" w:rsidRDefault="00277F97" w:rsidP="006964B4">
      <w:pPr>
        <w:pStyle w:val="Title"/>
        <w:rPr>
          <w:color w:val="auto"/>
        </w:rPr>
      </w:pPr>
      <w:r w:rsidRPr="00704B91">
        <w:rPr>
          <w:color w:val="auto"/>
        </w:rPr>
        <w:t>Business Requirement Document (BRD)</w:t>
      </w:r>
    </w:p>
    <w:p w14:paraId="21D079DB" w14:textId="0A6103D6" w:rsidR="00103966" w:rsidRPr="00704B91" w:rsidRDefault="00186425" w:rsidP="006964B4">
      <w:pPr>
        <w:pStyle w:val="Subtitle"/>
        <w:rPr>
          <w:color w:val="auto"/>
        </w:rPr>
      </w:pPr>
      <w:r w:rsidRPr="00704B91">
        <w:rPr>
          <w:color w:val="auto"/>
        </w:rPr>
        <w:t>Version</w:t>
      </w:r>
      <w:r w:rsidR="00D77BAB" w:rsidRPr="00704B91">
        <w:rPr>
          <w:color w:val="auto"/>
        </w:rPr>
        <w:t xml:space="preserve"> </w:t>
      </w:r>
      <w:r w:rsidR="00277F97" w:rsidRPr="00704B91">
        <w:rPr>
          <w:color w:val="auto"/>
        </w:rPr>
        <w:t>1.0</w:t>
      </w:r>
      <w:del w:id="0" w:author="Mwirotsi" w:date="2016-04-25T14:37:00Z">
        <w:r w:rsidR="00277F97" w:rsidRPr="00704B91" w:rsidDel="00453CA9">
          <w:rPr>
            <w:color w:val="auto"/>
          </w:rPr>
          <w:delText>2</w:delText>
        </w:r>
      </w:del>
      <w:ins w:id="1" w:author="Mwirotsi" w:date="2016-04-25T14:37:00Z">
        <w:r w:rsidR="00453CA9">
          <w:rPr>
            <w:color w:val="auto"/>
          </w:rPr>
          <w:t>3</w:t>
        </w:r>
      </w:ins>
    </w:p>
    <w:sdt>
      <w:sdtPr>
        <w:rPr>
          <w:color w:val="auto"/>
        </w:rPr>
        <w:alias w:val="Date"/>
        <w:tag w:val="Date"/>
        <w:id w:val="889432411"/>
        <w:placeholder>
          <w:docPart w:val="AAE278F98D5241EEAA41A2BDA7C6404D"/>
        </w:placeholder>
        <w:date w:fullDate="2016-04-25T00:00:00Z">
          <w:dateFormat w:val="MMMM d, yyyy"/>
          <w:lid w:val="en-US"/>
          <w:storeMappedDataAs w:val="dateTime"/>
          <w:calendar w:val="gregorian"/>
        </w:date>
      </w:sdtPr>
      <w:sdtEndPr/>
      <w:sdtContent>
        <w:p w14:paraId="55DF95C2" w14:textId="72156A2A" w:rsidR="00BE2214" w:rsidRPr="00704B91" w:rsidRDefault="00E6259E" w:rsidP="006964B4">
          <w:pPr>
            <w:pStyle w:val="Subtitle"/>
            <w:rPr>
              <w:color w:val="auto"/>
            </w:rPr>
          </w:pPr>
          <w:del w:id="2" w:author="Mwirotsi" w:date="2016-04-25T14:37:00Z">
            <w:r w:rsidDel="00453CA9">
              <w:rPr>
                <w:color w:val="auto"/>
              </w:rPr>
              <w:delText>February 5, 2016</w:delText>
            </w:r>
          </w:del>
          <w:ins w:id="3" w:author="Mwirotsi" w:date="2016-04-25T14:37:00Z">
            <w:r w:rsidR="00453CA9">
              <w:rPr>
                <w:color w:val="auto"/>
              </w:rPr>
              <w:t>April 25, 2016</w:t>
            </w:r>
          </w:ins>
        </w:p>
      </w:sdtContent>
    </w:sdt>
    <w:p w14:paraId="7D810D16" w14:textId="77777777" w:rsidR="00BE2214" w:rsidRPr="00704B91" w:rsidRDefault="00BE2214" w:rsidP="006964B4">
      <w:pPr>
        <w:pStyle w:val="PresentedBy"/>
        <w:rPr>
          <w:color w:val="auto"/>
        </w:rPr>
      </w:pPr>
      <w:r w:rsidRPr="00704B91">
        <w:rPr>
          <w:color w:val="auto"/>
        </w:rPr>
        <w:t>Presented by:</w:t>
      </w:r>
    </w:p>
    <w:p w14:paraId="5AE00E7C" w14:textId="2B10BD6C" w:rsidR="00103966" w:rsidRDefault="00E6259E" w:rsidP="006964B4">
      <w:pPr>
        <w:pStyle w:val="PresentedBy"/>
        <w:rPr>
          <w:color w:val="auto"/>
        </w:rPr>
      </w:pPr>
      <w:r>
        <w:rPr>
          <w:color w:val="auto"/>
        </w:rPr>
        <w:t>Mutitu</w:t>
      </w:r>
      <w:r w:rsidR="00277F97" w:rsidRPr="00704B91">
        <w:rPr>
          <w:color w:val="auto"/>
        </w:rPr>
        <w:t xml:space="preserve"> Munene</w:t>
      </w:r>
    </w:p>
    <w:p w14:paraId="609890DF" w14:textId="77777777" w:rsidR="00704B91" w:rsidRPr="00704B91" w:rsidRDefault="00704B91" w:rsidP="006964B4">
      <w:pPr>
        <w:pStyle w:val="PresentedBy"/>
        <w:rPr>
          <w:b/>
          <w:color w:val="auto"/>
        </w:rPr>
      </w:pPr>
      <w:r w:rsidRPr="00704B91">
        <w:rPr>
          <w:b/>
          <w:color w:val="auto"/>
        </w:rPr>
        <w:t>Project Manager</w:t>
      </w:r>
    </w:p>
    <w:p w14:paraId="57FAB572" w14:textId="77777777" w:rsidR="001B5125" w:rsidRPr="00704B91" w:rsidRDefault="001B5125" w:rsidP="006964B4"/>
    <w:p w14:paraId="480FA89C" w14:textId="77777777" w:rsidR="00DA0A78" w:rsidRPr="00704B91" w:rsidRDefault="00DA0A78" w:rsidP="006964B4">
      <w:pPr>
        <w:sectPr w:rsidR="00DA0A78" w:rsidRPr="00704B91" w:rsidSect="005226F1">
          <w:pgSz w:w="12240" w:h="15840" w:code="1"/>
          <w:pgMar w:top="1080" w:right="1080" w:bottom="1080" w:left="1080" w:header="720" w:footer="1022" w:gutter="0"/>
          <w:cols w:space="720"/>
          <w:titlePg/>
        </w:sectPr>
      </w:pPr>
    </w:p>
    <w:p w14:paraId="1BC44C7B" w14:textId="77777777" w:rsidR="007314DE" w:rsidRPr="00704B91" w:rsidRDefault="00A035A1" w:rsidP="00277F97">
      <w:pPr>
        <w:pStyle w:val="Header"/>
      </w:pPr>
      <w:bookmarkStart w:id="4" w:name="_Toc535734375"/>
      <w:r w:rsidRPr="00704B91">
        <w:lastRenderedPageBreak/>
        <w:t>Versions and approvals</w:t>
      </w:r>
    </w:p>
    <w:tbl>
      <w:tblPr>
        <w:tblStyle w:val="TableGrid"/>
        <w:tblW w:w="0" w:type="auto"/>
        <w:tblCellMar>
          <w:left w:w="0" w:type="dxa"/>
          <w:right w:w="0" w:type="dxa"/>
        </w:tblCellMar>
        <w:tblLook w:val="04A0" w:firstRow="1" w:lastRow="0" w:firstColumn="1" w:lastColumn="0" w:noHBand="0" w:noVBand="1"/>
      </w:tblPr>
      <w:tblGrid>
        <w:gridCol w:w="1077"/>
        <w:gridCol w:w="2158"/>
        <w:gridCol w:w="4640"/>
        <w:gridCol w:w="2195"/>
      </w:tblGrid>
      <w:tr w:rsidR="00704B91" w:rsidRPr="00704B91" w14:paraId="554A2F32" w14:textId="77777777" w:rsidTr="00A035A1">
        <w:trPr>
          <w:trHeight w:val="503"/>
        </w:trPr>
        <w:tc>
          <w:tcPr>
            <w:tcW w:w="1077" w:type="dxa"/>
            <w:shd w:val="clear" w:color="auto" w:fill="7D3C4A" w:themeFill="accent6"/>
          </w:tcPr>
          <w:p w14:paraId="61978B20" w14:textId="77777777" w:rsidR="00A035A1" w:rsidRPr="00704B91" w:rsidRDefault="00A035A1" w:rsidP="006964B4">
            <w:pPr>
              <w:pStyle w:val="ColumnHeading"/>
              <w:rPr>
                <w:color w:val="auto"/>
              </w:rPr>
            </w:pPr>
            <w:r w:rsidRPr="00704B91">
              <w:rPr>
                <w:color w:val="auto"/>
              </w:rPr>
              <w:t>Version</w:t>
            </w:r>
          </w:p>
        </w:tc>
        <w:tc>
          <w:tcPr>
            <w:tcW w:w="2158" w:type="dxa"/>
            <w:shd w:val="clear" w:color="auto" w:fill="7D3C4A" w:themeFill="accent6"/>
          </w:tcPr>
          <w:p w14:paraId="0DC134BA" w14:textId="77777777" w:rsidR="00A035A1" w:rsidRPr="00704B91" w:rsidRDefault="00A035A1" w:rsidP="006964B4">
            <w:pPr>
              <w:pStyle w:val="ColumnHeading"/>
              <w:rPr>
                <w:color w:val="auto"/>
              </w:rPr>
            </w:pPr>
            <w:r w:rsidRPr="00704B91">
              <w:rPr>
                <w:color w:val="auto"/>
              </w:rPr>
              <w:t xml:space="preserve">Date </w:t>
            </w:r>
          </w:p>
        </w:tc>
        <w:tc>
          <w:tcPr>
            <w:tcW w:w="4640" w:type="dxa"/>
            <w:shd w:val="clear" w:color="auto" w:fill="7D3C4A" w:themeFill="accent6"/>
          </w:tcPr>
          <w:p w14:paraId="48108A4D" w14:textId="77777777" w:rsidR="00A035A1" w:rsidRPr="00704B91" w:rsidRDefault="00A035A1" w:rsidP="006964B4">
            <w:pPr>
              <w:pStyle w:val="ColumnHeading"/>
              <w:rPr>
                <w:color w:val="auto"/>
              </w:rPr>
            </w:pPr>
            <w:r w:rsidRPr="00704B91">
              <w:rPr>
                <w:color w:val="auto"/>
              </w:rPr>
              <w:t>Revised by</w:t>
            </w:r>
          </w:p>
        </w:tc>
        <w:tc>
          <w:tcPr>
            <w:tcW w:w="2195" w:type="dxa"/>
            <w:shd w:val="clear" w:color="auto" w:fill="7D3C4A" w:themeFill="accent6"/>
          </w:tcPr>
          <w:p w14:paraId="3D9697CC" w14:textId="77777777" w:rsidR="00A035A1" w:rsidRPr="00704B91" w:rsidRDefault="00A035A1" w:rsidP="006964B4">
            <w:pPr>
              <w:pStyle w:val="ColumnHeading"/>
              <w:rPr>
                <w:color w:val="auto"/>
              </w:rPr>
            </w:pPr>
            <w:r w:rsidRPr="00704B91">
              <w:rPr>
                <w:color w:val="auto"/>
              </w:rPr>
              <w:t>Reason for change</w:t>
            </w:r>
          </w:p>
        </w:tc>
      </w:tr>
      <w:tr w:rsidR="00704B91" w:rsidRPr="00704B91" w14:paraId="24C33EA1" w14:textId="77777777" w:rsidTr="00A035A1">
        <w:tc>
          <w:tcPr>
            <w:tcW w:w="1077" w:type="dxa"/>
          </w:tcPr>
          <w:p w14:paraId="1A0172F3" w14:textId="77777777" w:rsidR="00A035A1" w:rsidRPr="00704B91" w:rsidRDefault="00A035A1" w:rsidP="00D77BAB">
            <w:pPr>
              <w:pStyle w:val="TableText"/>
            </w:pPr>
            <w:r w:rsidRPr="00704B91">
              <w:t>1.00</w:t>
            </w:r>
          </w:p>
        </w:tc>
        <w:tc>
          <w:tcPr>
            <w:tcW w:w="2158" w:type="dxa"/>
          </w:tcPr>
          <w:p w14:paraId="44A38954" w14:textId="77777777" w:rsidR="00A035A1" w:rsidRPr="00704B91" w:rsidRDefault="00A035A1" w:rsidP="00D77BAB">
            <w:pPr>
              <w:pStyle w:val="TableText"/>
            </w:pPr>
            <w:r w:rsidRPr="00704B91">
              <w:t>27/01/2016</w:t>
            </w:r>
          </w:p>
        </w:tc>
        <w:tc>
          <w:tcPr>
            <w:tcW w:w="4640" w:type="dxa"/>
          </w:tcPr>
          <w:p w14:paraId="50D82612" w14:textId="22E8FA3F" w:rsidR="00A035A1" w:rsidRPr="00704B91" w:rsidRDefault="00E6259E" w:rsidP="00D77BAB">
            <w:pPr>
              <w:pStyle w:val="TableText"/>
            </w:pPr>
            <w:r>
              <w:t>Mutitu</w:t>
            </w:r>
            <w:r w:rsidR="00A035A1" w:rsidRPr="00704B91">
              <w:t xml:space="preserve"> Munene</w:t>
            </w:r>
          </w:p>
        </w:tc>
        <w:tc>
          <w:tcPr>
            <w:tcW w:w="2195" w:type="dxa"/>
          </w:tcPr>
          <w:p w14:paraId="0F39501E" w14:textId="77777777" w:rsidR="00A035A1" w:rsidRPr="00704B91" w:rsidRDefault="00A035A1" w:rsidP="00D77BAB">
            <w:pPr>
              <w:pStyle w:val="TableText"/>
            </w:pPr>
            <w:r w:rsidRPr="00704B91">
              <w:t>Initial draft</w:t>
            </w:r>
          </w:p>
        </w:tc>
      </w:tr>
      <w:tr w:rsidR="00704B91" w:rsidRPr="00704B91" w14:paraId="126C4074" w14:textId="77777777" w:rsidTr="00A035A1">
        <w:tc>
          <w:tcPr>
            <w:tcW w:w="1077" w:type="dxa"/>
          </w:tcPr>
          <w:p w14:paraId="71467503" w14:textId="77777777" w:rsidR="00A035A1" w:rsidRPr="00704B91" w:rsidRDefault="00A035A1" w:rsidP="00D77BAB">
            <w:pPr>
              <w:pStyle w:val="TableText"/>
            </w:pPr>
            <w:r w:rsidRPr="00704B91">
              <w:t>1.01</w:t>
            </w:r>
          </w:p>
        </w:tc>
        <w:tc>
          <w:tcPr>
            <w:tcW w:w="2158" w:type="dxa"/>
          </w:tcPr>
          <w:p w14:paraId="3703DBB7" w14:textId="77777777" w:rsidR="00A035A1" w:rsidRPr="00704B91" w:rsidRDefault="00A035A1" w:rsidP="00D77BAB">
            <w:pPr>
              <w:pStyle w:val="TableText"/>
            </w:pPr>
            <w:r w:rsidRPr="00704B91">
              <w:t>31/01/2016</w:t>
            </w:r>
          </w:p>
        </w:tc>
        <w:tc>
          <w:tcPr>
            <w:tcW w:w="4640" w:type="dxa"/>
          </w:tcPr>
          <w:p w14:paraId="2A10DD6A" w14:textId="77777777" w:rsidR="00A035A1" w:rsidRPr="00704B91" w:rsidRDefault="00A035A1" w:rsidP="00D77BAB">
            <w:pPr>
              <w:pStyle w:val="TableText"/>
            </w:pPr>
            <w:r w:rsidRPr="00704B91">
              <w:t>Mwirotsi Sammy</w:t>
            </w:r>
          </w:p>
        </w:tc>
        <w:tc>
          <w:tcPr>
            <w:tcW w:w="2195" w:type="dxa"/>
          </w:tcPr>
          <w:p w14:paraId="640AEE7E" w14:textId="77777777" w:rsidR="00A035A1" w:rsidRPr="00704B91" w:rsidRDefault="00A035A1" w:rsidP="00D77BAB">
            <w:pPr>
              <w:pStyle w:val="TableText"/>
            </w:pPr>
            <w:r w:rsidRPr="00704B91">
              <w:t>Document update</w:t>
            </w:r>
          </w:p>
        </w:tc>
      </w:tr>
      <w:tr w:rsidR="00704B91" w:rsidRPr="00704B91" w14:paraId="74C2EED3" w14:textId="77777777" w:rsidTr="00A035A1">
        <w:tc>
          <w:tcPr>
            <w:tcW w:w="1077" w:type="dxa"/>
          </w:tcPr>
          <w:p w14:paraId="5DF14C19" w14:textId="3C3F9407" w:rsidR="00A035A1" w:rsidRPr="00704B91" w:rsidRDefault="00E6259E" w:rsidP="00D77BAB">
            <w:pPr>
              <w:pStyle w:val="TableText"/>
            </w:pPr>
            <w:r>
              <w:t>1.02</w:t>
            </w:r>
          </w:p>
        </w:tc>
        <w:tc>
          <w:tcPr>
            <w:tcW w:w="2158" w:type="dxa"/>
          </w:tcPr>
          <w:p w14:paraId="0D015080" w14:textId="6E1EA86E" w:rsidR="00A035A1" w:rsidRPr="00704B91" w:rsidRDefault="00E6259E" w:rsidP="00D77BAB">
            <w:pPr>
              <w:pStyle w:val="TableText"/>
            </w:pPr>
            <w:r>
              <w:t>05/02/2016</w:t>
            </w:r>
          </w:p>
        </w:tc>
        <w:tc>
          <w:tcPr>
            <w:tcW w:w="4640" w:type="dxa"/>
          </w:tcPr>
          <w:p w14:paraId="0679E3D1" w14:textId="293086A3" w:rsidR="00A035A1" w:rsidRPr="00704B91" w:rsidRDefault="00E6259E" w:rsidP="00D77BAB">
            <w:pPr>
              <w:pStyle w:val="TableText"/>
            </w:pPr>
            <w:r>
              <w:t>Mutitu Munene</w:t>
            </w:r>
          </w:p>
        </w:tc>
        <w:tc>
          <w:tcPr>
            <w:tcW w:w="2195" w:type="dxa"/>
          </w:tcPr>
          <w:p w14:paraId="0D258DF0" w14:textId="5ED4F71C" w:rsidR="00A035A1" w:rsidRPr="00704B91" w:rsidRDefault="00E6259E" w:rsidP="00D77BAB">
            <w:pPr>
              <w:pStyle w:val="TableText"/>
            </w:pPr>
            <w:r>
              <w:t>Document update</w:t>
            </w:r>
          </w:p>
        </w:tc>
      </w:tr>
      <w:tr w:rsidR="00704B91" w:rsidRPr="00704B91" w14:paraId="119D3C8B" w14:textId="77777777" w:rsidTr="00A035A1">
        <w:tc>
          <w:tcPr>
            <w:tcW w:w="1077" w:type="dxa"/>
          </w:tcPr>
          <w:p w14:paraId="75510F28" w14:textId="576F9C74" w:rsidR="00A035A1" w:rsidRPr="00704B91" w:rsidRDefault="008C6123" w:rsidP="00D77BAB">
            <w:pPr>
              <w:pStyle w:val="TableText"/>
            </w:pPr>
            <w:r>
              <w:t>1.03</w:t>
            </w:r>
          </w:p>
        </w:tc>
        <w:tc>
          <w:tcPr>
            <w:tcW w:w="2158" w:type="dxa"/>
          </w:tcPr>
          <w:p w14:paraId="41BF7122" w14:textId="6FD1E0A3" w:rsidR="00A035A1" w:rsidRPr="00704B91" w:rsidRDefault="008C6123" w:rsidP="00D77BAB">
            <w:pPr>
              <w:pStyle w:val="TableText"/>
            </w:pPr>
            <w:r>
              <w:t>25/04/2016</w:t>
            </w:r>
          </w:p>
        </w:tc>
        <w:tc>
          <w:tcPr>
            <w:tcW w:w="4640" w:type="dxa"/>
          </w:tcPr>
          <w:p w14:paraId="68640C13" w14:textId="01C1F40E" w:rsidR="00A035A1" w:rsidRPr="00704B91" w:rsidRDefault="008C6123" w:rsidP="008C6123">
            <w:pPr>
              <w:pStyle w:val="TableText"/>
              <w:ind w:left="0"/>
            </w:pPr>
            <w:r>
              <w:t>Mutitu Munene</w:t>
            </w:r>
          </w:p>
        </w:tc>
        <w:tc>
          <w:tcPr>
            <w:tcW w:w="2195" w:type="dxa"/>
          </w:tcPr>
          <w:p w14:paraId="6130363A" w14:textId="78A8EA1B" w:rsidR="00A035A1" w:rsidRPr="00704B91" w:rsidRDefault="008C6123" w:rsidP="00D77BAB">
            <w:pPr>
              <w:pStyle w:val="TableText"/>
            </w:pPr>
            <w:r>
              <w:t>Flow diagrams</w:t>
            </w:r>
          </w:p>
        </w:tc>
      </w:tr>
      <w:tr w:rsidR="00704B91" w:rsidRPr="00704B91" w14:paraId="25EC6A47" w14:textId="77777777" w:rsidTr="00A035A1">
        <w:tc>
          <w:tcPr>
            <w:tcW w:w="1077" w:type="dxa"/>
          </w:tcPr>
          <w:p w14:paraId="5828626F" w14:textId="77777777" w:rsidR="00A035A1" w:rsidRPr="00704B91" w:rsidRDefault="00A035A1" w:rsidP="00D77BAB">
            <w:pPr>
              <w:pStyle w:val="TableText"/>
            </w:pPr>
          </w:p>
        </w:tc>
        <w:tc>
          <w:tcPr>
            <w:tcW w:w="2158" w:type="dxa"/>
          </w:tcPr>
          <w:p w14:paraId="2055102C" w14:textId="77777777" w:rsidR="00A035A1" w:rsidRPr="00704B91" w:rsidRDefault="00A035A1" w:rsidP="00D77BAB">
            <w:pPr>
              <w:pStyle w:val="TableText"/>
            </w:pPr>
          </w:p>
        </w:tc>
        <w:tc>
          <w:tcPr>
            <w:tcW w:w="4640" w:type="dxa"/>
          </w:tcPr>
          <w:p w14:paraId="7A5A2546" w14:textId="77777777" w:rsidR="00A035A1" w:rsidRPr="00704B91" w:rsidRDefault="00A035A1" w:rsidP="00D77BAB">
            <w:pPr>
              <w:pStyle w:val="TableText"/>
            </w:pPr>
          </w:p>
        </w:tc>
        <w:tc>
          <w:tcPr>
            <w:tcW w:w="2195" w:type="dxa"/>
          </w:tcPr>
          <w:p w14:paraId="6F54DE98" w14:textId="77777777" w:rsidR="00A035A1" w:rsidRPr="00704B91" w:rsidRDefault="00A035A1" w:rsidP="00D77BAB">
            <w:pPr>
              <w:pStyle w:val="TableText"/>
            </w:pPr>
          </w:p>
        </w:tc>
      </w:tr>
      <w:tr w:rsidR="00704B91" w:rsidRPr="00704B91" w14:paraId="0ADA6F71" w14:textId="77777777" w:rsidTr="00A035A1">
        <w:tc>
          <w:tcPr>
            <w:tcW w:w="1077" w:type="dxa"/>
          </w:tcPr>
          <w:p w14:paraId="79B5DF69" w14:textId="77777777" w:rsidR="00A035A1" w:rsidRPr="00704B91" w:rsidRDefault="00A035A1" w:rsidP="00D77BAB">
            <w:pPr>
              <w:pStyle w:val="TableText"/>
            </w:pPr>
          </w:p>
        </w:tc>
        <w:tc>
          <w:tcPr>
            <w:tcW w:w="2158" w:type="dxa"/>
          </w:tcPr>
          <w:p w14:paraId="5148B322" w14:textId="77777777" w:rsidR="00A035A1" w:rsidRPr="00704B91" w:rsidRDefault="00A035A1" w:rsidP="00D77BAB">
            <w:pPr>
              <w:pStyle w:val="TableText"/>
            </w:pPr>
          </w:p>
        </w:tc>
        <w:tc>
          <w:tcPr>
            <w:tcW w:w="4640" w:type="dxa"/>
          </w:tcPr>
          <w:p w14:paraId="6D0D0015" w14:textId="77777777" w:rsidR="00A035A1" w:rsidRPr="00704B91" w:rsidRDefault="00A035A1" w:rsidP="00D77BAB">
            <w:pPr>
              <w:pStyle w:val="TableText"/>
            </w:pPr>
          </w:p>
        </w:tc>
        <w:tc>
          <w:tcPr>
            <w:tcW w:w="2195" w:type="dxa"/>
          </w:tcPr>
          <w:p w14:paraId="26C91294" w14:textId="77777777" w:rsidR="00A035A1" w:rsidRPr="00704B91" w:rsidRDefault="00A035A1" w:rsidP="00D77BAB">
            <w:pPr>
              <w:pStyle w:val="TableText"/>
            </w:pPr>
          </w:p>
        </w:tc>
      </w:tr>
    </w:tbl>
    <w:p w14:paraId="78F1F3F3" w14:textId="77777777" w:rsidR="007314DE" w:rsidRPr="00704B91" w:rsidRDefault="00A035A1" w:rsidP="00A035A1">
      <w:pPr>
        <w:pStyle w:val="Heading2"/>
      </w:pPr>
      <w:bookmarkStart w:id="5" w:name="_Toc449356201"/>
      <w:r w:rsidRPr="00704B91">
        <w:t>Approvals</w:t>
      </w:r>
      <w:bookmarkEnd w:id="5"/>
    </w:p>
    <w:tbl>
      <w:tblPr>
        <w:tblStyle w:val="TableGrid"/>
        <w:tblW w:w="5000" w:type="pct"/>
        <w:tblCellMar>
          <w:left w:w="0" w:type="dxa"/>
          <w:right w:w="0" w:type="dxa"/>
        </w:tblCellMar>
        <w:tblLook w:val="04A0" w:firstRow="1" w:lastRow="0" w:firstColumn="1" w:lastColumn="0" w:noHBand="0" w:noVBand="1"/>
      </w:tblPr>
      <w:tblGrid>
        <w:gridCol w:w="2875"/>
        <w:gridCol w:w="2340"/>
        <w:gridCol w:w="2975"/>
        <w:gridCol w:w="1880"/>
      </w:tblGrid>
      <w:tr w:rsidR="00704B91" w:rsidRPr="00704B91" w14:paraId="2F9CA40B" w14:textId="77777777" w:rsidTr="00A035A1">
        <w:tc>
          <w:tcPr>
            <w:tcW w:w="2875" w:type="dxa"/>
            <w:shd w:val="clear" w:color="auto" w:fill="7D3C4A" w:themeFill="accent6"/>
          </w:tcPr>
          <w:p w14:paraId="7528B06E" w14:textId="77777777" w:rsidR="00A035A1" w:rsidRPr="00704B91" w:rsidRDefault="00A035A1" w:rsidP="006964B4">
            <w:pPr>
              <w:pStyle w:val="ColumnHeading"/>
              <w:rPr>
                <w:color w:val="auto"/>
              </w:rPr>
            </w:pPr>
            <w:r w:rsidRPr="00704B91">
              <w:rPr>
                <w:color w:val="auto"/>
              </w:rPr>
              <w:t>Approver’s Name</w:t>
            </w:r>
          </w:p>
        </w:tc>
        <w:tc>
          <w:tcPr>
            <w:tcW w:w="2340" w:type="dxa"/>
            <w:shd w:val="clear" w:color="auto" w:fill="7D3C4A" w:themeFill="accent6"/>
          </w:tcPr>
          <w:p w14:paraId="35054F3E" w14:textId="77777777" w:rsidR="00A035A1" w:rsidRPr="00704B91" w:rsidRDefault="00A035A1" w:rsidP="006964B4">
            <w:pPr>
              <w:pStyle w:val="ColumnHeading"/>
              <w:rPr>
                <w:color w:val="auto"/>
              </w:rPr>
            </w:pPr>
            <w:r w:rsidRPr="00704B91">
              <w:rPr>
                <w:color w:val="auto"/>
              </w:rPr>
              <w:t xml:space="preserve">Role </w:t>
            </w:r>
          </w:p>
        </w:tc>
        <w:tc>
          <w:tcPr>
            <w:tcW w:w="2975" w:type="dxa"/>
            <w:shd w:val="clear" w:color="auto" w:fill="7D3C4A" w:themeFill="accent6"/>
          </w:tcPr>
          <w:p w14:paraId="27BDCAED" w14:textId="77777777" w:rsidR="00A035A1" w:rsidRPr="00704B91" w:rsidRDefault="00A035A1" w:rsidP="006964B4">
            <w:pPr>
              <w:pStyle w:val="ColumnHeading"/>
              <w:rPr>
                <w:color w:val="auto"/>
              </w:rPr>
            </w:pPr>
            <w:r w:rsidRPr="00704B91">
              <w:rPr>
                <w:color w:val="auto"/>
              </w:rPr>
              <w:t xml:space="preserve">Signature </w:t>
            </w:r>
          </w:p>
        </w:tc>
        <w:tc>
          <w:tcPr>
            <w:tcW w:w="1880" w:type="dxa"/>
            <w:shd w:val="clear" w:color="auto" w:fill="7D3C4A" w:themeFill="accent6"/>
          </w:tcPr>
          <w:p w14:paraId="371EB1ED" w14:textId="77777777" w:rsidR="00A035A1" w:rsidRPr="00704B91" w:rsidRDefault="00A035A1" w:rsidP="006964B4">
            <w:pPr>
              <w:pStyle w:val="ColumnHeading"/>
              <w:rPr>
                <w:color w:val="auto"/>
              </w:rPr>
            </w:pPr>
            <w:r w:rsidRPr="00704B91">
              <w:rPr>
                <w:color w:val="auto"/>
              </w:rPr>
              <w:t>Date</w:t>
            </w:r>
          </w:p>
        </w:tc>
      </w:tr>
      <w:tr w:rsidR="00704B91" w:rsidRPr="00704B91" w14:paraId="194E69CD" w14:textId="77777777" w:rsidTr="00A035A1">
        <w:tc>
          <w:tcPr>
            <w:tcW w:w="2875" w:type="dxa"/>
          </w:tcPr>
          <w:p w14:paraId="274E16C2" w14:textId="77777777" w:rsidR="00A035A1" w:rsidRPr="00704B91" w:rsidRDefault="00A035A1" w:rsidP="00D77BAB">
            <w:pPr>
              <w:pStyle w:val="TableText"/>
            </w:pPr>
          </w:p>
        </w:tc>
        <w:tc>
          <w:tcPr>
            <w:tcW w:w="2340" w:type="dxa"/>
          </w:tcPr>
          <w:p w14:paraId="79CBE55E" w14:textId="77777777" w:rsidR="00A035A1" w:rsidRPr="00704B91" w:rsidRDefault="00A035A1" w:rsidP="00D77BAB">
            <w:pPr>
              <w:pStyle w:val="TableText"/>
            </w:pPr>
          </w:p>
        </w:tc>
        <w:tc>
          <w:tcPr>
            <w:tcW w:w="2975" w:type="dxa"/>
          </w:tcPr>
          <w:p w14:paraId="1E2B3FA3" w14:textId="77777777" w:rsidR="00A035A1" w:rsidRPr="00704B91" w:rsidRDefault="00A035A1" w:rsidP="00D77BAB">
            <w:pPr>
              <w:pStyle w:val="TableText"/>
            </w:pPr>
          </w:p>
        </w:tc>
        <w:tc>
          <w:tcPr>
            <w:tcW w:w="1880" w:type="dxa"/>
          </w:tcPr>
          <w:p w14:paraId="7C3506AF" w14:textId="77777777" w:rsidR="00A035A1" w:rsidRPr="00704B91" w:rsidRDefault="00A035A1" w:rsidP="00D77BAB">
            <w:pPr>
              <w:pStyle w:val="TableText"/>
            </w:pPr>
          </w:p>
        </w:tc>
      </w:tr>
      <w:tr w:rsidR="00704B91" w:rsidRPr="00704B91" w14:paraId="7C01BD3A" w14:textId="77777777" w:rsidTr="00A035A1">
        <w:tc>
          <w:tcPr>
            <w:tcW w:w="2875" w:type="dxa"/>
          </w:tcPr>
          <w:p w14:paraId="703DAB9F" w14:textId="77777777" w:rsidR="00A035A1" w:rsidRPr="00704B91" w:rsidRDefault="00A035A1" w:rsidP="00D77BAB">
            <w:pPr>
              <w:pStyle w:val="TableText"/>
            </w:pPr>
          </w:p>
        </w:tc>
        <w:tc>
          <w:tcPr>
            <w:tcW w:w="2340" w:type="dxa"/>
          </w:tcPr>
          <w:p w14:paraId="08EDDDEA" w14:textId="77777777" w:rsidR="00A035A1" w:rsidRPr="00704B91" w:rsidRDefault="00A035A1" w:rsidP="00D77BAB">
            <w:pPr>
              <w:pStyle w:val="TableText"/>
            </w:pPr>
          </w:p>
        </w:tc>
        <w:tc>
          <w:tcPr>
            <w:tcW w:w="2975" w:type="dxa"/>
          </w:tcPr>
          <w:p w14:paraId="286703E5" w14:textId="77777777" w:rsidR="00A035A1" w:rsidRPr="00704B91" w:rsidRDefault="00A035A1" w:rsidP="00D77BAB">
            <w:pPr>
              <w:pStyle w:val="TableText"/>
            </w:pPr>
          </w:p>
        </w:tc>
        <w:tc>
          <w:tcPr>
            <w:tcW w:w="1880" w:type="dxa"/>
          </w:tcPr>
          <w:p w14:paraId="130D3047" w14:textId="77777777" w:rsidR="00A035A1" w:rsidRPr="00704B91" w:rsidRDefault="00A035A1" w:rsidP="00D77BAB">
            <w:pPr>
              <w:pStyle w:val="TableText"/>
            </w:pPr>
          </w:p>
        </w:tc>
      </w:tr>
      <w:tr w:rsidR="00704B91" w:rsidRPr="00704B91" w14:paraId="09B7166D" w14:textId="77777777" w:rsidTr="00A035A1">
        <w:tc>
          <w:tcPr>
            <w:tcW w:w="2875" w:type="dxa"/>
          </w:tcPr>
          <w:p w14:paraId="69C54511" w14:textId="77777777" w:rsidR="00A035A1" w:rsidRPr="00704B91" w:rsidRDefault="00A035A1" w:rsidP="00D77BAB">
            <w:pPr>
              <w:pStyle w:val="TableText"/>
            </w:pPr>
          </w:p>
        </w:tc>
        <w:tc>
          <w:tcPr>
            <w:tcW w:w="2340" w:type="dxa"/>
          </w:tcPr>
          <w:p w14:paraId="4FF785B3" w14:textId="77777777" w:rsidR="00A035A1" w:rsidRPr="00704B91" w:rsidRDefault="00A035A1" w:rsidP="00D77BAB">
            <w:pPr>
              <w:pStyle w:val="TableText"/>
            </w:pPr>
          </w:p>
        </w:tc>
        <w:tc>
          <w:tcPr>
            <w:tcW w:w="2975" w:type="dxa"/>
          </w:tcPr>
          <w:p w14:paraId="65D10CC6" w14:textId="77777777" w:rsidR="00A035A1" w:rsidRPr="00704B91" w:rsidRDefault="00A035A1" w:rsidP="00D77BAB">
            <w:pPr>
              <w:pStyle w:val="TableText"/>
            </w:pPr>
          </w:p>
        </w:tc>
        <w:tc>
          <w:tcPr>
            <w:tcW w:w="1880" w:type="dxa"/>
          </w:tcPr>
          <w:p w14:paraId="1FE40596" w14:textId="77777777" w:rsidR="00A035A1" w:rsidRPr="00704B91" w:rsidRDefault="00A035A1" w:rsidP="00D77BAB">
            <w:pPr>
              <w:pStyle w:val="TableText"/>
            </w:pPr>
          </w:p>
        </w:tc>
      </w:tr>
      <w:tr w:rsidR="00704B91" w:rsidRPr="00704B91" w14:paraId="089ECE30" w14:textId="77777777" w:rsidTr="00A035A1">
        <w:tc>
          <w:tcPr>
            <w:tcW w:w="2875" w:type="dxa"/>
          </w:tcPr>
          <w:p w14:paraId="4FE3F949" w14:textId="77777777" w:rsidR="00A035A1" w:rsidRPr="00704B91" w:rsidRDefault="00A035A1" w:rsidP="00D77BAB">
            <w:pPr>
              <w:pStyle w:val="TableText"/>
            </w:pPr>
          </w:p>
        </w:tc>
        <w:tc>
          <w:tcPr>
            <w:tcW w:w="2340" w:type="dxa"/>
          </w:tcPr>
          <w:p w14:paraId="77DF4D5E" w14:textId="77777777" w:rsidR="00A035A1" w:rsidRPr="00704B91" w:rsidRDefault="00A035A1" w:rsidP="00D77BAB">
            <w:pPr>
              <w:pStyle w:val="TableText"/>
            </w:pPr>
          </w:p>
        </w:tc>
        <w:tc>
          <w:tcPr>
            <w:tcW w:w="2975" w:type="dxa"/>
          </w:tcPr>
          <w:p w14:paraId="4CA805E9" w14:textId="77777777" w:rsidR="00A035A1" w:rsidRPr="00704B91" w:rsidRDefault="00A035A1" w:rsidP="00D77BAB">
            <w:pPr>
              <w:pStyle w:val="TableText"/>
            </w:pPr>
          </w:p>
        </w:tc>
        <w:tc>
          <w:tcPr>
            <w:tcW w:w="1880" w:type="dxa"/>
          </w:tcPr>
          <w:p w14:paraId="64F791BC" w14:textId="77777777" w:rsidR="00A035A1" w:rsidRPr="00704B91" w:rsidRDefault="00A035A1" w:rsidP="00D77BAB">
            <w:pPr>
              <w:pStyle w:val="TableText"/>
            </w:pPr>
          </w:p>
        </w:tc>
      </w:tr>
      <w:tr w:rsidR="00704B91" w:rsidRPr="00704B91" w14:paraId="20D3D9A2" w14:textId="77777777" w:rsidTr="00A035A1">
        <w:tc>
          <w:tcPr>
            <w:tcW w:w="2875" w:type="dxa"/>
          </w:tcPr>
          <w:p w14:paraId="4F58C8B3" w14:textId="77777777" w:rsidR="00A035A1" w:rsidRPr="00704B91" w:rsidRDefault="00A035A1" w:rsidP="00D77BAB">
            <w:pPr>
              <w:pStyle w:val="TableText"/>
            </w:pPr>
          </w:p>
        </w:tc>
        <w:tc>
          <w:tcPr>
            <w:tcW w:w="2340" w:type="dxa"/>
          </w:tcPr>
          <w:p w14:paraId="1C185CE3" w14:textId="77777777" w:rsidR="00A035A1" w:rsidRPr="00704B91" w:rsidRDefault="00A035A1" w:rsidP="00D77BAB">
            <w:pPr>
              <w:pStyle w:val="TableText"/>
            </w:pPr>
          </w:p>
        </w:tc>
        <w:tc>
          <w:tcPr>
            <w:tcW w:w="2975" w:type="dxa"/>
          </w:tcPr>
          <w:p w14:paraId="6DB02C7B" w14:textId="77777777" w:rsidR="00A035A1" w:rsidRPr="00704B91" w:rsidRDefault="00A035A1" w:rsidP="00D77BAB">
            <w:pPr>
              <w:pStyle w:val="TableText"/>
            </w:pPr>
          </w:p>
        </w:tc>
        <w:tc>
          <w:tcPr>
            <w:tcW w:w="1880" w:type="dxa"/>
          </w:tcPr>
          <w:p w14:paraId="1AA7577B" w14:textId="77777777" w:rsidR="00A035A1" w:rsidRPr="00704B91" w:rsidRDefault="00A035A1" w:rsidP="00D77BAB">
            <w:pPr>
              <w:pStyle w:val="TableText"/>
            </w:pPr>
          </w:p>
        </w:tc>
      </w:tr>
      <w:tr w:rsidR="00704B91" w:rsidRPr="00704B91" w14:paraId="213BEA4D" w14:textId="77777777" w:rsidTr="00A035A1">
        <w:tc>
          <w:tcPr>
            <w:tcW w:w="2875" w:type="dxa"/>
          </w:tcPr>
          <w:p w14:paraId="7A50EE6B" w14:textId="77777777" w:rsidR="00A035A1" w:rsidRPr="00704B91" w:rsidRDefault="00A035A1" w:rsidP="00D77BAB">
            <w:pPr>
              <w:pStyle w:val="TableText"/>
            </w:pPr>
          </w:p>
        </w:tc>
        <w:tc>
          <w:tcPr>
            <w:tcW w:w="2340" w:type="dxa"/>
          </w:tcPr>
          <w:p w14:paraId="0DD78585" w14:textId="77777777" w:rsidR="00A035A1" w:rsidRPr="00704B91" w:rsidRDefault="00A035A1" w:rsidP="00D77BAB">
            <w:pPr>
              <w:pStyle w:val="TableText"/>
            </w:pPr>
          </w:p>
        </w:tc>
        <w:tc>
          <w:tcPr>
            <w:tcW w:w="2975" w:type="dxa"/>
          </w:tcPr>
          <w:p w14:paraId="202A0288" w14:textId="77777777" w:rsidR="00A035A1" w:rsidRPr="00704B91" w:rsidRDefault="00A035A1" w:rsidP="00D77BAB">
            <w:pPr>
              <w:pStyle w:val="TableText"/>
            </w:pPr>
          </w:p>
        </w:tc>
        <w:tc>
          <w:tcPr>
            <w:tcW w:w="1880" w:type="dxa"/>
          </w:tcPr>
          <w:p w14:paraId="06AFCC43" w14:textId="77777777" w:rsidR="00A035A1" w:rsidRPr="00704B91" w:rsidRDefault="00A035A1" w:rsidP="00D77BAB">
            <w:pPr>
              <w:pStyle w:val="TableText"/>
            </w:pPr>
          </w:p>
        </w:tc>
      </w:tr>
    </w:tbl>
    <w:p w14:paraId="12985C26" w14:textId="77777777" w:rsidR="00A035A1" w:rsidRDefault="00A035A1" w:rsidP="006964B4"/>
    <w:p w14:paraId="1C71238B" w14:textId="77777777" w:rsidR="00AA15D7" w:rsidRPr="00704B91" w:rsidRDefault="00AA15D7" w:rsidP="006964B4"/>
    <w:sdt>
      <w:sdtPr>
        <w:rPr>
          <w:rFonts w:asciiTheme="minorHAnsi" w:eastAsia="Times" w:hAnsiTheme="minorHAnsi" w:cs="Times New Roman"/>
          <w:color w:val="auto"/>
          <w:sz w:val="20"/>
          <w:szCs w:val="20"/>
        </w:rPr>
        <w:id w:val="-1104957344"/>
        <w:docPartObj>
          <w:docPartGallery w:val="Table of Contents"/>
          <w:docPartUnique/>
        </w:docPartObj>
      </w:sdtPr>
      <w:sdtEndPr>
        <w:rPr>
          <w:b/>
          <w:bCs/>
          <w:noProof/>
        </w:rPr>
      </w:sdtEndPr>
      <w:sdtContent>
        <w:p w14:paraId="6B224825" w14:textId="1C78BDB3" w:rsidR="00F3241C" w:rsidRDefault="00F3241C">
          <w:pPr>
            <w:pStyle w:val="TOCHeading"/>
          </w:pPr>
          <w:r>
            <w:t>Table of Contents</w:t>
          </w:r>
        </w:p>
        <w:p w14:paraId="43463E24" w14:textId="77777777" w:rsidR="009E5953" w:rsidRDefault="00F3241C">
          <w:pPr>
            <w:pStyle w:val="TOC2"/>
            <w:tabs>
              <w:tab w:val="right" w:leader="dot" w:pos="10070"/>
            </w:tabs>
            <w:rPr>
              <w:rFonts w:eastAsiaTheme="minorEastAsia" w:cstheme="minorBidi"/>
              <w:noProof/>
              <w:sz w:val="22"/>
              <w:szCs w:val="22"/>
              <w:lang w:val="en-GB" w:eastAsia="en-GB"/>
            </w:rPr>
          </w:pPr>
          <w:r>
            <w:fldChar w:fldCharType="begin"/>
          </w:r>
          <w:r>
            <w:instrText xml:space="preserve"> TOC \o "1-3" \h \z \u </w:instrText>
          </w:r>
          <w:r>
            <w:fldChar w:fldCharType="separate"/>
          </w:r>
          <w:hyperlink w:anchor="_Toc449356201" w:history="1">
            <w:r w:rsidR="009E5953" w:rsidRPr="00717E02">
              <w:rPr>
                <w:rStyle w:val="Hyperlink"/>
                <w:noProof/>
              </w:rPr>
              <w:t>Approvals</w:t>
            </w:r>
            <w:r w:rsidR="009E5953">
              <w:rPr>
                <w:noProof/>
                <w:webHidden/>
              </w:rPr>
              <w:tab/>
            </w:r>
            <w:r w:rsidR="009E5953">
              <w:rPr>
                <w:noProof/>
                <w:webHidden/>
              </w:rPr>
              <w:fldChar w:fldCharType="begin"/>
            </w:r>
            <w:r w:rsidR="009E5953">
              <w:rPr>
                <w:noProof/>
                <w:webHidden/>
              </w:rPr>
              <w:instrText xml:space="preserve"> PAGEREF _Toc449356201 \h </w:instrText>
            </w:r>
            <w:r w:rsidR="009E5953">
              <w:rPr>
                <w:noProof/>
                <w:webHidden/>
              </w:rPr>
            </w:r>
            <w:r w:rsidR="009E5953">
              <w:rPr>
                <w:noProof/>
                <w:webHidden/>
              </w:rPr>
              <w:fldChar w:fldCharType="separate"/>
            </w:r>
            <w:r w:rsidR="00453CA9">
              <w:rPr>
                <w:noProof/>
                <w:webHidden/>
              </w:rPr>
              <w:t>2</w:t>
            </w:r>
            <w:r w:rsidR="009E5953">
              <w:rPr>
                <w:noProof/>
                <w:webHidden/>
              </w:rPr>
              <w:fldChar w:fldCharType="end"/>
            </w:r>
          </w:hyperlink>
        </w:p>
        <w:p w14:paraId="78CAC1D8" w14:textId="77777777" w:rsidR="009E5953" w:rsidRDefault="00357B78">
          <w:pPr>
            <w:pStyle w:val="TOC1"/>
            <w:tabs>
              <w:tab w:val="right" w:leader="dot" w:pos="10070"/>
            </w:tabs>
            <w:rPr>
              <w:rFonts w:eastAsiaTheme="minorEastAsia" w:cstheme="minorBidi"/>
              <w:noProof/>
              <w:sz w:val="22"/>
              <w:szCs w:val="22"/>
              <w:lang w:val="en-GB" w:eastAsia="en-GB"/>
            </w:rPr>
          </w:pPr>
          <w:hyperlink w:anchor="_Toc449356202" w:history="1">
            <w:r w:rsidR="009E5953" w:rsidRPr="00717E02">
              <w:rPr>
                <w:rStyle w:val="Hyperlink"/>
                <w:noProof/>
              </w:rPr>
              <w:t>Document Overview</w:t>
            </w:r>
            <w:r w:rsidR="009E5953">
              <w:rPr>
                <w:noProof/>
                <w:webHidden/>
              </w:rPr>
              <w:tab/>
            </w:r>
            <w:r w:rsidR="009E5953">
              <w:rPr>
                <w:noProof/>
                <w:webHidden/>
              </w:rPr>
              <w:fldChar w:fldCharType="begin"/>
            </w:r>
            <w:r w:rsidR="009E5953">
              <w:rPr>
                <w:noProof/>
                <w:webHidden/>
              </w:rPr>
              <w:instrText xml:space="preserve"> PAGEREF _Toc449356202 \h </w:instrText>
            </w:r>
            <w:r w:rsidR="009E5953">
              <w:rPr>
                <w:noProof/>
                <w:webHidden/>
              </w:rPr>
            </w:r>
            <w:r w:rsidR="009E5953">
              <w:rPr>
                <w:noProof/>
                <w:webHidden/>
              </w:rPr>
              <w:fldChar w:fldCharType="separate"/>
            </w:r>
            <w:r w:rsidR="00453CA9">
              <w:rPr>
                <w:noProof/>
                <w:webHidden/>
              </w:rPr>
              <w:t>5</w:t>
            </w:r>
            <w:r w:rsidR="009E5953">
              <w:rPr>
                <w:noProof/>
                <w:webHidden/>
              </w:rPr>
              <w:fldChar w:fldCharType="end"/>
            </w:r>
          </w:hyperlink>
        </w:p>
        <w:p w14:paraId="157B70BC" w14:textId="77777777" w:rsidR="009E5953" w:rsidRDefault="00357B78">
          <w:pPr>
            <w:pStyle w:val="TOC1"/>
            <w:tabs>
              <w:tab w:val="right" w:leader="dot" w:pos="10070"/>
            </w:tabs>
            <w:rPr>
              <w:rFonts w:eastAsiaTheme="minorEastAsia" w:cstheme="minorBidi"/>
              <w:noProof/>
              <w:sz w:val="22"/>
              <w:szCs w:val="22"/>
              <w:lang w:val="en-GB" w:eastAsia="en-GB"/>
            </w:rPr>
          </w:pPr>
          <w:hyperlink w:anchor="_Toc449356203" w:history="1">
            <w:r w:rsidR="009E5953" w:rsidRPr="00717E02">
              <w:rPr>
                <w:rStyle w:val="Hyperlink"/>
                <w:noProof/>
              </w:rPr>
              <w:t>Project summary</w:t>
            </w:r>
            <w:r w:rsidR="009E5953">
              <w:rPr>
                <w:noProof/>
                <w:webHidden/>
              </w:rPr>
              <w:tab/>
            </w:r>
            <w:r w:rsidR="009E5953">
              <w:rPr>
                <w:noProof/>
                <w:webHidden/>
              </w:rPr>
              <w:fldChar w:fldCharType="begin"/>
            </w:r>
            <w:r w:rsidR="009E5953">
              <w:rPr>
                <w:noProof/>
                <w:webHidden/>
              </w:rPr>
              <w:instrText xml:space="preserve"> PAGEREF _Toc449356203 \h </w:instrText>
            </w:r>
            <w:r w:rsidR="009E5953">
              <w:rPr>
                <w:noProof/>
                <w:webHidden/>
              </w:rPr>
            </w:r>
            <w:r w:rsidR="009E5953">
              <w:rPr>
                <w:noProof/>
                <w:webHidden/>
              </w:rPr>
              <w:fldChar w:fldCharType="separate"/>
            </w:r>
            <w:r w:rsidR="00453CA9">
              <w:rPr>
                <w:noProof/>
                <w:webHidden/>
              </w:rPr>
              <w:t>7</w:t>
            </w:r>
            <w:r w:rsidR="009E5953">
              <w:rPr>
                <w:noProof/>
                <w:webHidden/>
              </w:rPr>
              <w:fldChar w:fldCharType="end"/>
            </w:r>
          </w:hyperlink>
        </w:p>
        <w:p w14:paraId="3BA09A1D" w14:textId="77777777" w:rsidR="009E5953" w:rsidRDefault="00357B78">
          <w:pPr>
            <w:pStyle w:val="TOC2"/>
            <w:tabs>
              <w:tab w:val="right" w:leader="dot" w:pos="10070"/>
            </w:tabs>
            <w:rPr>
              <w:rFonts w:eastAsiaTheme="minorEastAsia" w:cstheme="minorBidi"/>
              <w:noProof/>
              <w:sz w:val="22"/>
              <w:szCs w:val="22"/>
              <w:lang w:val="en-GB" w:eastAsia="en-GB"/>
            </w:rPr>
          </w:pPr>
          <w:hyperlink w:anchor="_Toc449356204" w:history="1">
            <w:r w:rsidR="009E5953" w:rsidRPr="00717E02">
              <w:rPr>
                <w:rStyle w:val="Hyperlink"/>
                <w:noProof/>
              </w:rPr>
              <w:t>Executive summary</w:t>
            </w:r>
            <w:r w:rsidR="009E5953">
              <w:rPr>
                <w:noProof/>
                <w:webHidden/>
              </w:rPr>
              <w:tab/>
            </w:r>
            <w:r w:rsidR="009E5953">
              <w:rPr>
                <w:noProof/>
                <w:webHidden/>
              </w:rPr>
              <w:fldChar w:fldCharType="begin"/>
            </w:r>
            <w:r w:rsidR="009E5953">
              <w:rPr>
                <w:noProof/>
                <w:webHidden/>
              </w:rPr>
              <w:instrText xml:space="preserve"> PAGEREF _Toc449356204 \h </w:instrText>
            </w:r>
            <w:r w:rsidR="009E5953">
              <w:rPr>
                <w:noProof/>
                <w:webHidden/>
              </w:rPr>
            </w:r>
            <w:r w:rsidR="009E5953">
              <w:rPr>
                <w:noProof/>
                <w:webHidden/>
              </w:rPr>
              <w:fldChar w:fldCharType="separate"/>
            </w:r>
            <w:r w:rsidR="00453CA9">
              <w:rPr>
                <w:noProof/>
                <w:webHidden/>
              </w:rPr>
              <w:t>7</w:t>
            </w:r>
            <w:r w:rsidR="009E5953">
              <w:rPr>
                <w:noProof/>
                <w:webHidden/>
              </w:rPr>
              <w:fldChar w:fldCharType="end"/>
            </w:r>
          </w:hyperlink>
        </w:p>
        <w:p w14:paraId="1B451EC2" w14:textId="77777777" w:rsidR="009E5953" w:rsidRDefault="00357B78">
          <w:pPr>
            <w:pStyle w:val="TOC2"/>
            <w:tabs>
              <w:tab w:val="right" w:leader="dot" w:pos="10070"/>
            </w:tabs>
            <w:rPr>
              <w:rFonts w:eastAsiaTheme="minorEastAsia" w:cstheme="minorBidi"/>
              <w:noProof/>
              <w:sz w:val="22"/>
              <w:szCs w:val="22"/>
              <w:lang w:val="en-GB" w:eastAsia="en-GB"/>
            </w:rPr>
          </w:pPr>
          <w:hyperlink w:anchor="_Toc449356205" w:history="1">
            <w:r w:rsidR="009E5953" w:rsidRPr="00717E02">
              <w:rPr>
                <w:rStyle w:val="Hyperlink"/>
                <w:noProof/>
              </w:rPr>
              <w:t>Project Background</w:t>
            </w:r>
            <w:r w:rsidR="009E5953">
              <w:rPr>
                <w:noProof/>
                <w:webHidden/>
              </w:rPr>
              <w:tab/>
            </w:r>
            <w:r w:rsidR="009E5953">
              <w:rPr>
                <w:noProof/>
                <w:webHidden/>
              </w:rPr>
              <w:fldChar w:fldCharType="begin"/>
            </w:r>
            <w:r w:rsidR="009E5953">
              <w:rPr>
                <w:noProof/>
                <w:webHidden/>
              </w:rPr>
              <w:instrText xml:space="preserve"> PAGEREF _Toc449356205 \h </w:instrText>
            </w:r>
            <w:r w:rsidR="009E5953">
              <w:rPr>
                <w:noProof/>
                <w:webHidden/>
              </w:rPr>
            </w:r>
            <w:r w:rsidR="009E5953">
              <w:rPr>
                <w:noProof/>
                <w:webHidden/>
              </w:rPr>
              <w:fldChar w:fldCharType="separate"/>
            </w:r>
            <w:r w:rsidR="00453CA9">
              <w:rPr>
                <w:noProof/>
                <w:webHidden/>
              </w:rPr>
              <w:t>7</w:t>
            </w:r>
            <w:r w:rsidR="009E5953">
              <w:rPr>
                <w:noProof/>
                <w:webHidden/>
              </w:rPr>
              <w:fldChar w:fldCharType="end"/>
            </w:r>
          </w:hyperlink>
        </w:p>
        <w:p w14:paraId="45B9B23F" w14:textId="77777777" w:rsidR="009E5953" w:rsidRDefault="00357B78">
          <w:pPr>
            <w:pStyle w:val="TOC2"/>
            <w:tabs>
              <w:tab w:val="right" w:leader="dot" w:pos="10070"/>
            </w:tabs>
            <w:rPr>
              <w:rFonts w:eastAsiaTheme="minorEastAsia" w:cstheme="minorBidi"/>
              <w:noProof/>
              <w:sz w:val="22"/>
              <w:szCs w:val="22"/>
              <w:lang w:val="en-GB" w:eastAsia="en-GB"/>
            </w:rPr>
          </w:pPr>
          <w:hyperlink w:anchor="_Toc449356206" w:history="1">
            <w:r w:rsidR="009E5953" w:rsidRPr="00717E02">
              <w:rPr>
                <w:rStyle w:val="Hyperlink"/>
                <w:noProof/>
              </w:rPr>
              <w:t>Project Objectives</w:t>
            </w:r>
            <w:r w:rsidR="009E5953">
              <w:rPr>
                <w:noProof/>
                <w:webHidden/>
              </w:rPr>
              <w:tab/>
            </w:r>
            <w:r w:rsidR="009E5953">
              <w:rPr>
                <w:noProof/>
                <w:webHidden/>
              </w:rPr>
              <w:fldChar w:fldCharType="begin"/>
            </w:r>
            <w:r w:rsidR="009E5953">
              <w:rPr>
                <w:noProof/>
                <w:webHidden/>
              </w:rPr>
              <w:instrText xml:space="preserve"> PAGEREF _Toc449356206 \h </w:instrText>
            </w:r>
            <w:r w:rsidR="009E5953">
              <w:rPr>
                <w:noProof/>
                <w:webHidden/>
              </w:rPr>
            </w:r>
            <w:r w:rsidR="009E5953">
              <w:rPr>
                <w:noProof/>
                <w:webHidden/>
              </w:rPr>
              <w:fldChar w:fldCharType="separate"/>
            </w:r>
            <w:r w:rsidR="00453CA9">
              <w:rPr>
                <w:noProof/>
                <w:webHidden/>
              </w:rPr>
              <w:t>8</w:t>
            </w:r>
            <w:r w:rsidR="009E5953">
              <w:rPr>
                <w:noProof/>
                <w:webHidden/>
              </w:rPr>
              <w:fldChar w:fldCharType="end"/>
            </w:r>
          </w:hyperlink>
        </w:p>
        <w:p w14:paraId="7FF7F672" w14:textId="77777777" w:rsidR="009E5953" w:rsidRDefault="00357B78">
          <w:pPr>
            <w:pStyle w:val="TOC2"/>
            <w:tabs>
              <w:tab w:val="right" w:leader="dot" w:pos="10070"/>
            </w:tabs>
            <w:rPr>
              <w:rFonts w:eastAsiaTheme="minorEastAsia" w:cstheme="minorBidi"/>
              <w:noProof/>
              <w:sz w:val="22"/>
              <w:szCs w:val="22"/>
              <w:lang w:val="en-GB" w:eastAsia="en-GB"/>
            </w:rPr>
          </w:pPr>
          <w:hyperlink w:anchor="_Toc449356207" w:history="1">
            <w:r w:rsidR="009E5953" w:rsidRPr="00717E02">
              <w:rPr>
                <w:rStyle w:val="Hyperlink"/>
                <w:noProof/>
              </w:rPr>
              <w:t>Business Drivers</w:t>
            </w:r>
            <w:r w:rsidR="009E5953">
              <w:rPr>
                <w:noProof/>
                <w:webHidden/>
              </w:rPr>
              <w:tab/>
            </w:r>
            <w:r w:rsidR="009E5953">
              <w:rPr>
                <w:noProof/>
                <w:webHidden/>
              </w:rPr>
              <w:fldChar w:fldCharType="begin"/>
            </w:r>
            <w:r w:rsidR="009E5953">
              <w:rPr>
                <w:noProof/>
                <w:webHidden/>
              </w:rPr>
              <w:instrText xml:space="preserve"> PAGEREF _Toc449356207 \h </w:instrText>
            </w:r>
            <w:r w:rsidR="009E5953">
              <w:rPr>
                <w:noProof/>
                <w:webHidden/>
              </w:rPr>
            </w:r>
            <w:r w:rsidR="009E5953">
              <w:rPr>
                <w:noProof/>
                <w:webHidden/>
              </w:rPr>
              <w:fldChar w:fldCharType="separate"/>
            </w:r>
            <w:r w:rsidR="00453CA9">
              <w:rPr>
                <w:noProof/>
                <w:webHidden/>
              </w:rPr>
              <w:t>8</w:t>
            </w:r>
            <w:r w:rsidR="009E5953">
              <w:rPr>
                <w:noProof/>
                <w:webHidden/>
              </w:rPr>
              <w:fldChar w:fldCharType="end"/>
            </w:r>
          </w:hyperlink>
        </w:p>
        <w:p w14:paraId="66B67244" w14:textId="77777777" w:rsidR="009E5953" w:rsidRDefault="00357B78">
          <w:pPr>
            <w:pStyle w:val="TOC2"/>
            <w:tabs>
              <w:tab w:val="right" w:leader="dot" w:pos="10070"/>
            </w:tabs>
            <w:rPr>
              <w:rFonts w:eastAsiaTheme="minorEastAsia" w:cstheme="minorBidi"/>
              <w:noProof/>
              <w:sz w:val="22"/>
              <w:szCs w:val="22"/>
              <w:lang w:val="en-GB" w:eastAsia="en-GB"/>
            </w:rPr>
          </w:pPr>
          <w:hyperlink w:anchor="_Toc449356208" w:history="1">
            <w:r w:rsidR="009E5953" w:rsidRPr="00717E02">
              <w:rPr>
                <w:rStyle w:val="Hyperlink"/>
                <w:noProof/>
              </w:rPr>
              <w:t>Abbreviations</w:t>
            </w:r>
            <w:r w:rsidR="009E5953">
              <w:rPr>
                <w:noProof/>
                <w:webHidden/>
              </w:rPr>
              <w:tab/>
            </w:r>
            <w:r w:rsidR="009E5953">
              <w:rPr>
                <w:noProof/>
                <w:webHidden/>
              </w:rPr>
              <w:fldChar w:fldCharType="begin"/>
            </w:r>
            <w:r w:rsidR="009E5953">
              <w:rPr>
                <w:noProof/>
                <w:webHidden/>
              </w:rPr>
              <w:instrText xml:space="preserve"> PAGEREF _Toc449356208 \h </w:instrText>
            </w:r>
            <w:r w:rsidR="009E5953">
              <w:rPr>
                <w:noProof/>
                <w:webHidden/>
              </w:rPr>
            </w:r>
            <w:r w:rsidR="009E5953">
              <w:rPr>
                <w:noProof/>
                <w:webHidden/>
              </w:rPr>
              <w:fldChar w:fldCharType="separate"/>
            </w:r>
            <w:r w:rsidR="00453CA9">
              <w:rPr>
                <w:noProof/>
                <w:webHidden/>
              </w:rPr>
              <w:t>9</w:t>
            </w:r>
            <w:r w:rsidR="009E5953">
              <w:rPr>
                <w:noProof/>
                <w:webHidden/>
              </w:rPr>
              <w:fldChar w:fldCharType="end"/>
            </w:r>
          </w:hyperlink>
        </w:p>
        <w:p w14:paraId="004A887A" w14:textId="77777777" w:rsidR="009E5953" w:rsidRDefault="00357B78">
          <w:pPr>
            <w:pStyle w:val="TOC2"/>
            <w:tabs>
              <w:tab w:val="right" w:leader="dot" w:pos="10070"/>
            </w:tabs>
            <w:rPr>
              <w:rFonts w:eastAsiaTheme="minorEastAsia" w:cstheme="minorBidi"/>
              <w:noProof/>
              <w:sz w:val="22"/>
              <w:szCs w:val="22"/>
              <w:lang w:val="en-GB" w:eastAsia="en-GB"/>
            </w:rPr>
          </w:pPr>
          <w:hyperlink w:anchor="_Toc449356209" w:history="1">
            <w:r w:rsidR="009E5953" w:rsidRPr="00717E02">
              <w:rPr>
                <w:rStyle w:val="Hyperlink"/>
                <w:noProof/>
              </w:rPr>
              <w:t>Stakeholders</w:t>
            </w:r>
            <w:r w:rsidR="009E5953">
              <w:rPr>
                <w:noProof/>
                <w:webHidden/>
              </w:rPr>
              <w:tab/>
            </w:r>
            <w:r w:rsidR="009E5953">
              <w:rPr>
                <w:noProof/>
                <w:webHidden/>
              </w:rPr>
              <w:fldChar w:fldCharType="begin"/>
            </w:r>
            <w:r w:rsidR="009E5953">
              <w:rPr>
                <w:noProof/>
                <w:webHidden/>
              </w:rPr>
              <w:instrText xml:space="preserve"> PAGEREF _Toc449356209 \h </w:instrText>
            </w:r>
            <w:r w:rsidR="009E5953">
              <w:rPr>
                <w:noProof/>
                <w:webHidden/>
              </w:rPr>
            </w:r>
            <w:r w:rsidR="009E5953">
              <w:rPr>
                <w:noProof/>
                <w:webHidden/>
              </w:rPr>
              <w:fldChar w:fldCharType="separate"/>
            </w:r>
            <w:r w:rsidR="00453CA9">
              <w:rPr>
                <w:noProof/>
                <w:webHidden/>
              </w:rPr>
              <w:t>9</w:t>
            </w:r>
            <w:r w:rsidR="009E5953">
              <w:rPr>
                <w:noProof/>
                <w:webHidden/>
              </w:rPr>
              <w:fldChar w:fldCharType="end"/>
            </w:r>
          </w:hyperlink>
        </w:p>
        <w:p w14:paraId="466267C4" w14:textId="77777777" w:rsidR="009E5953" w:rsidRDefault="00357B78">
          <w:pPr>
            <w:pStyle w:val="TOC3"/>
            <w:tabs>
              <w:tab w:val="left" w:pos="880"/>
              <w:tab w:val="right" w:leader="dot" w:pos="10070"/>
            </w:tabs>
            <w:rPr>
              <w:rFonts w:eastAsiaTheme="minorEastAsia" w:cstheme="minorBidi"/>
              <w:noProof/>
              <w:sz w:val="22"/>
              <w:szCs w:val="22"/>
              <w:lang w:val="en-GB" w:eastAsia="en-GB"/>
            </w:rPr>
          </w:pPr>
          <w:hyperlink w:anchor="_Toc449356210" w:history="1">
            <w:r w:rsidR="009E5953" w:rsidRPr="00717E02">
              <w:rPr>
                <w:rStyle w:val="Hyperlink"/>
                <w:noProof/>
              </w:rPr>
              <w:t>I.</w:t>
            </w:r>
            <w:r w:rsidR="009E5953">
              <w:rPr>
                <w:rFonts w:eastAsiaTheme="minorEastAsia" w:cstheme="minorBidi"/>
                <w:noProof/>
                <w:sz w:val="22"/>
                <w:szCs w:val="22"/>
                <w:lang w:val="en-GB" w:eastAsia="en-GB"/>
              </w:rPr>
              <w:tab/>
            </w:r>
            <w:r w:rsidR="009E5953" w:rsidRPr="00717E02">
              <w:rPr>
                <w:rStyle w:val="Hyperlink"/>
                <w:noProof/>
              </w:rPr>
              <w:t>KCA University</w:t>
            </w:r>
            <w:r w:rsidR="009E5953">
              <w:rPr>
                <w:noProof/>
                <w:webHidden/>
              </w:rPr>
              <w:tab/>
            </w:r>
            <w:r w:rsidR="009E5953">
              <w:rPr>
                <w:noProof/>
                <w:webHidden/>
              </w:rPr>
              <w:fldChar w:fldCharType="begin"/>
            </w:r>
            <w:r w:rsidR="009E5953">
              <w:rPr>
                <w:noProof/>
                <w:webHidden/>
              </w:rPr>
              <w:instrText xml:space="preserve"> PAGEREF _Toc449356210 \h </w:instrText>
            </w:r>
            <w:r w:rsidR="009E5953">
              <w:rPr>
                <w:noProof/>
                <w:webHidden/>
              </w:rPr>
            </w:r>
            <w:r w:rsidR="009E5953">
              <w:rPr>
                <w:noProof/>
                <w:webHidden/>
              </w:rPr>
              <w:fldChar w:fldCharType="separate"/>
            </w:r>
            <w:r w:rsidR="00453CA9">
              <w:rPr>
                <w:noProof/>
                <w:webHidden/>
              </w:rPr>
              <w:t>9</w:t>
            </w:r>
            <w:r w:rsidR="009E5953">
              <w:rPr>
                <w:noProof/>
                <w:webHidden/>
              </w:rPr>
              <w:fldChar w:fldCharType="end"/>
            </w:r>
          </w:hyperlink>
        </w:p>
        <w:p w14:paraId="4833B3EE" w14:textId="77777777" w:rsidR="009E5953" w:rsidRDefault="00357B78">
          <w:pPr>
            <w:pStyle w:val="TOC3"/>
            <w:tabs>
              <w:tab w:val="left" w:pos="880"/>
              <w:tab w:val="right" w:leader="dot" w:pos="10070"/>
            </w:tabs>
            <w:rPr>
              <w:rFonts w:eastAsiaTheme="minorEastAsia" w:cstheme="minorBidi"/>
              <w:noProof/>
              <w:sz w:val="22"/>
              <w:szCs w:val="22"/>
              <w:lang w:val="en-GB" w:eastAsia="en-GB"/>
            </w:rPr>
          </w:pPr>
          <w:hyperlink w:anchor="_Toc449356211" w:history="1">
            <w:r w:rsidR="009E5953" w:rsidRPr="00717E02">
              <w:rPr>
                <w:rStyle w:val="Hyperlink"/>
                <w:noProof/>
              </w:rPr>
              <w:t>II.</w:t>
            </w:r>
            <w:r w:rsidR="009E5953">
              <w:rPr>
                <w:rFonts w:eastAsiaTheme="minorEastAsia" w:cstheme="minorBidi"/>
                <w:noProof/>
                <w:sz w:val="22"/>
                <w:szCs w:val="22"/>
                <w:lang w:val="en-GB" w:eastAsia="en-GB"/>
              </w:rPr>
              <w:tab/>
            </w:r>
            <w:r w:rsidR="009E5953" w:rsidRPr="00717E02">
              <w:rPr>
                <w:rStyle w:val="Hyperlink"/>
                <w:noProof/>
              </w:rPr>
              <w:t>Service Integration Partners</w:t>
            </w:r>
            <w:r w:rsidR="009E5953">
              <w:rPr>
                <w:noProof/>
                <w:webHidden/>
              </w:rPr>
              <w:tab/>
            </w:r>
            <w:r w:rsidR="009E5953">
              <w:rPr>
                <w:noProof/>
                <w:webHidden/>
              </w:rPr>
              <w:fldChar w:fldCharType="begin"/>
            </w:r>
            <w:r w:rsidR="009E5953">
              <w:rPr>
                <w:noProof/>
                <w:webHidden/>
              </w:rPr>
              <w:instrText xml:space="preserve"> PAGEREF _Toc449356211 \h </w:instrText>
            </w:r>
            <w:r w:rsidR="009E5953">
              <w:rPr>
                <w:noProof/>
                <w:webHidden/>
              </w:rPr>
            </w:r>
            <w:r w:rsidR="009E5953">
              <w:rPr>
                <w:noProof/>
                <w:webHidden/>
              </w:rPr>
              <w:fldChar w:fldCharType="separate"/>
            </w:r>
            <w:r w:rsidR="00453CA9">
              <w:rPr>
                <w:noProof/>
                <w:webHidden/>
              </w:rPr>
              <w:t>9</w:t>
            </w:r>
            <w:r w:rsidR="009E5953">
              <w:rPr>
                <w:noProof/>
                <w:webHidden/>
              </w:rPr>
              <w:fldChar w:fldCharType="end"/>
            </w:r>
          </w:hyperlink>
        </w:p>
        <w:p w14:paraId="028A7EA4" w14:textId="77777777" w:rsidR="009E5953" w:rsidRDefault="00357B78">
          <w:pPr>
            <w:pStyle w:val="TOC3"/>
            <w:tabs>
              <w:tab w:val="left" w:pos="880"/>
              <w:tab w:val="right" w:leader="dot" w:pos="10070"/>
            </w:tabs>
            <w:rPr>
              <w:rFonts w:eastAsiaTheme="minorEastAsia" w:cstheme="minorBidi"/>
              <w:noProof/>
              <w:sz w:val="22"/>
              <w:szCs w:val="22"/>
              <w:lang w:val="en-GB" w:eastAsia="en-GB"/>
            </w:rPr>
          </w:pPr>
          <w:hyperlink w:anchor="_Toc449356212" w:history="1">
            <w:r w:rsidR="009E5953" w:rsidRPr="00717E02">
              <w:rPr>
                <w:rStyle w:val="Hyperlink"/>
                <w:noProof/>
              </w:rPr>
              <w:t>III.</w:t>
            </w:r>
            <w:r w:rsidR="009E5953">
              <w:rPr>
                <w:rFonts w:eastAsiaTheme="minorEastAsia" w:cstheme="minorBidi"/>
                <w:noProof/>
                <w:sz w:val="22"/>
                <w:szCs w:val="22"/>
                <w:lang w:val="en-GB" w:eastAsia="en-GB"/>
              </w:rPr>
              <w:tab/>
            </w:r>
            <w:r w:rsidR="009E5953" w:rsidRPr="00717E02">
              <w:rPr>
                <w:rStyle w:val="Hyperlink"/>
                <w:noProof/>
              </w:rPr>
              <w:t>Innovators</w:t>
            </w:r>
            <w:r w:rsidR="009E5953">
              <w:rPr>
                <w:noProof/>
                <w:webHidden/>
              </w:rPr>
              <w:tab/>
            </w:r>
            <w:r w:rsidR="009E5953">
              <w:rPr>
                <w:noProof/>
                <w:webHidden/>
              </w:rPr>
              <w:fldChar w:fldCharType="begin"/>
            </w:r>
            <w:r w:rsidR="009E5953">
              <w:rPr>
                <w:noProof/>
                <w:webHidden/>
              </w:rPr>
              <w:instrText xml:space="preserve"> PAGEREF _Toc449356212 \h </w:instrText>
            </w:r>
            <w:r w:rsidR="009E5953">
              <w:rPr>
                <w:noProof/>
                <w:webHidden/>
              </w:rPr>
            </w:r>
            <w:r w:rsidR="009E5953">
              <w:rPr>
                <w:noProof/>
                <w:webHidden/>
              </w:rPr>
              <w:fldChar w:fldCharType="separate"/>
            </w:r>
            <w:r w:rsidR="00453CA9">
              <w:rPr>
                <w:noProof/>
                <w:webHidden/>
              </w:rPr>
              <w:t>10</w:t>
            </w:r>
            <w:r w:rsidR="009E5953">
              <w:rPr>
                <w:noProof/>
                <w:webHidden/>
              </w:rPr>
              <w:fldChar w:fldCharType="end"/>
            </w:r>
          </w:hyperlink>
        </w:p>
        <w:p w14:paraId="16291081" w14:textId="77777777" w:rsidR="009E5953" w:rsidRDefault="00357B78">
          <w:pPr>
            <w:pStyle w:val="TOC3"/>
            <w:tabs>
              <w:tab w:val="left" w:pos="880"/>
              <w:tab w:val="right" w:leader="dot" w:pos="10070"/>
            </w:tabs>
            <w:rPr>
              <w:rFonts w:eastAsiaTheme="minorEastAsia" w:cstheme="minorBidi"/>
              <w:noProof/>
              <w:sz w:val="22"/>
              <w:szCs w:val="22"/>
              <w:lang w:val="en-GB" w:eastAsia="en-GB"/>
            </w:rPr>
          </w:pPr>
          <w:hyperlink w:anchor="_Toc449356213" w:history="1">
            <w:r w:rsidR="009E5953" w:rsidRPr="00717E02">
              <w:rPr>
                <w:rStyle w:val="Hyperlink"/>
                <w:noProof/>
              </w:rPr>
              <w:t>IV.</w:t>
            </w:r>
            <w:r w:rsidR="009E5953">
              <w:rPr>
                <w:rFonts w:eastAsiaTheme="minorEastAsia" w:cstheme="minorBidi"/>
                <w:noProof/>
                <w:sz w:val="22"/>
                <w:szCs w:val="22"/>
                <w:lang w:val="en-GB" w:eastAsia="en-GB"/>
              </w:rPr>
              <w:tab/>
            </w:r>
            <w:r w:rsidR="009E5953" w:rsidRPr="00717E02">
              <w:rPr>
                <w:rStyle w:val="Hyperlink"/>
                <w:noProof/>
              </w:rPr>
              <w:t>Mentors/Investors</w:t>
            </w:r>
            <w:r w:rsidR="009E5953">
              <w:rPr>
                <w:noProof/>
                <w:webHidden/>
              </w:rPr>
              <w:tab/>
            </w:r>
            <w:r w:rsidR="009E5953">
              <w:rPr>
                <w:noProof/>
                <w:webHidden/>
              </w:rPr>
              <w:fldChar w:fldCharType="begin"/>
            </w:r>
            <w:r w:rsidR="009E5953">
              <w:rPr>
                <w:noProof/>
                <w:webHidden/>
              </w:rPr>
              <w:instrText xml:space="preserve"> PAGEREF _Toc449356213 \h </w:instrText>
            </w:r>
            <w:r w:rsidR="009E5953">
              <w:rPr>
                <w:noProof/>
                <w:webHidden/>
              </w:rPr>
            </w:r>
            <w:r w:rsidR="009E5953">
              <w:rPr>
                <w:noProof/>
                <w:webHidden/>
              </w:rPr>
              <w:fldChar w:fldCharType="separate"/>
            </w:r>
            <w:r w:rsidR="00453CA9">
              <w:rPr>
                <w:noProof/>
                <w:webHidden/>
              </w:rPr>
              <w:t>10</w:t>
            </w:r>
            <w:r w:rsidR="009E5953">
              <w:rPr>
                <w:noProof/>
                <w:webHidden/>
              </w:rPr>
              <w:fldChar w:fldCharType="end"/>
            </w:r>
          </w:hyperlink>
        </w:p>
        <w:p w14:paraId="406ADDD0" w14:textId="77777777" w:rsidR="009E5953" w:rsidRDefault="00357B78">
          <w:pPr>
            <w:pStyle w:val="TOC2"/>
            <w:tabs>
              <w:tab w:val="right" w:leader="dot" w:pos="10070"/>
            </w:tabs>
            <w:rPr>
              <w:rFonts w:eastAsiaTheme="minorEastAsia" w:cstheme="minorBidi"/>
              <w:noProof/>
              <w:sz w:val="22"/>
              <w:szCs w:val="22"/>
              <w:lang w:val="en-GB" w:eastAsia="en-GB"/>
            </w:rPr>
          </w:pPr>
          <w:hyperlink w:anchor="_Toc449356214" w:history="1">
            <w:r w:rsidR="009E5953" w:rsidRPr="00717E02">
              <w:rPr>
                <w:rStyle w:val="Hyperlink"/>
                <w:noProof/>
              </w:rPr>
              <w:t>Scope of work</w:t>
            </w:r>
            <w:r w:rsidR="009E5953">
              <w:rPr>
                <w:noProof/>
                <w:webHidden/>
              </w:rPr>
              <w:tab/>
            </w:r>
            <w:r w:rsidR="009E5953">
              <w:rPr>
                <w:noProof/>
                <w:webHidden/>
              </w:rPr>
              <w:fldChar w:fldCharType="begin"/>
            </w:r>
            <w:r w:rsidR="009E5953">
              <w:rPr>
                <w:noProof/>
                <w:webHidden/>
              </w:rPr>
              <w:instrText xml:space="preserve"> PAGEREF _Toc449356214 \h </w:instrText>
            </w:r>
            <w:r w:rsidR="009E5953">
              <w:rPr>
                <w:noProof/>
                <w:webHidden/>
              </w:rPr>
            </w:r>
            <w:r w:rsidR="009E5953">
              <w:rPr>
                <w:noProof/>
                <w:webHidden/>
              </w:rPr>
              <w:fldChar w:fldCharType="separate"/>
            </w:r>
            <w:r w:rsidR="00453CA9">
              <w:rPr>
                <w:noProof/>
                <w:webHidden/>
              </w:rPr>
              <w:t>10</w:t>
            </w:r>
            <w:r w:rsidR="009E5953">
              <w:rPr>
                <w:noProof/>
                <w:webHidden/>
              </w:rPr>
              <w:fldChar w:fldCharType="end"/>
            </w:r>
          </w:hyperlink>
        </w:p>
        <w:p w14:paraId="5ECC40D7" w14:textId="77777777" w:rsidR="009E5953" w:rsidRDefault="00357B78">
          <w:pPr>
            <w:pStyle w:val="TOC3"/>
            <w:tabs>
              <w:tab w:val="right" w:leader="dot" w:pos="10070"/>
            </w:tabs>
            <w:rPr>
              <w:rFonts w:eastAsiaTheme="minorEastAsia" w:cstheme="minorBidi"/>
              <w:noProof/>
              <w:sz w:val="22"/>
              <w:szCs w:val="22"/>
              <w:lang w:val="en-GB" w:eastAsia="en-GB"/>
            </w:rPr>
          </w:pPr>
          <w:hyperlink w:anchor="_Toc449356215" w:history="1">
            <w:r w:rsidR="009E5953" w:rsidRPr="00717E02">
              <w:rPr>
                <w:rStyle w:val="Hyperlink"/>
                <w:noProof/>
              </w:rPr>
              <w:t>Phase 1: High level use case statement-Idea Lab</w:t>
            </w:r>
            <w:r w:rsidR="009E5953">
              <w:rPr>
                <w:noProof/>
                <w:webHidden/>
              </w:rPr>
              <w:tab/>
            </w:r>
            <w:r w:rsidR="009E5953">
              <w:rPr>
                <w:noProof/>
                <w:webHidden/>
              </w:rPr>
              <w:fldChar w:fldCharType="begin"/>
            </w:r>
            <w:r w:rsidR="009E5953">
              <w:rPr>
                <w:noProof/>
                <w:webHidden/>
              </w:rPr>
              <w:instrText xml:space="preserve"> PAGEREF _Toc449356215 \h </w:instrText>
            </w:r>
            <w:r w:rsidR="009E5953">
              <w:rPr>
                <w:noProof/>
                <w:webHidden/>
              </w:rPr>
            </w:r>
            <w:r w:rsidR="009E5953">
              <w:rPr>
                <w:noProof/>
                <w:webHidden/>
              </w:rPr>
              <w:fldChar w:fldCharType="separate"/>
            </w:r>
            <w:r w:rsidR="00453CA9">
              <w:rPr>
                <w:noProof/>
                <w:webHidden/>
              </w:rPr>
              <w:t>10</w:t>
            </w:r>
            <w:r w:rsidR="009E5953">
              <w:rPr>
                <w:noProof/>
                <w:webHidden/>
              </w:rPr>
              <w:fldChar w:fldCharType="end"/>
            </w:r>
          </w:hyperlink>
        </w:p>
        <w:p w14:paraId="5CE04E7F" w14:textId="77777777" w:rsidR="009E5953" w:rsidRDefault="00357B78">
          <w:pPr>
            <w:pStyle w:val="TOC3"/>
            <w:tabs>
              <w:tab w:val="right" w:leader="dot" w:pos="10070"/>
            </w:tabs>
            <w:rPr>
              <w:rFonts w:eastAsiaTheme="minorEastAsia" w:cstheme="minorBidi"/>
              <w:noProof/>
              <w:sz w:val="22"/>
              <w:szCs w:val="22"/>
              <w:lang w:val="en-GB" w:eastAsia="en-GB"/>
            </w:rPr>
          </w:pPr>
          <w:hyperlink w:anchor="_Toc449356216" w:history="1">
            <w:r w:rsidR="009E5953" w:rsidRPr="00717E02">
              <w:rPr>
                <w:rStyle w:val="Hyperlink"/>
                <w:noProof/>
              </w:rPr>
              <w:t>Phase 2: High level use case statement-Invest</w:t>
            </w:r>
            <w:r w:rsidR="009E5953">
              <w:rPr>
                <w:noProof/>
                <w:webHidden/>
              </w:rPr>
              <w:tab/>
            </w:r>
            <w:r w:rsidR="009E5953">
              <w:rPr>
                <w:noProof/>
                <w:webHidden/>
              </w:rPr>
              <w:fldChar w:fldCharType="begin"/>
            </w:r>
            <w:r w:rsidR="009E5953">
              <w:rPr>
                <w:noProof/>
                <w:webHidden/>
              </w:rPr>
              <w:instrText xml:space="preserve"> PAGEREF _Toc449356216 \h </w:instrText>
            </w:r>
            <w:r w:rsidR="009E5953">
              <w:rPr>
                <w:noProof/>
                <w:webHidden/>
              </w:rPr>
            </w:r>
            <w:r w:rsidR="009E5953">
              <w:rPr>
                <w:noProof/>
                <w:webHidden/>
              </w:rPr>
              <w:fldChar w:fldCharType="separate"/>
            </w:r>
            <w:r w:rsidR="00453CA9">
              <w:rPr>
                <w:noProof/>
                <w:webHidden/>
              </w:rPr>
              <w:t>13</w:t>
            </w:r>
            <w:r w:rsidR="009E5953">
              <w:rPr>
                <w:noProof/>
                <w:webHidden/>
              </w:rPr>
              <w:fldChar w:fldCharType="end"/>
            </w:r>
          </w:hyperlink>
        </w:p>
        <w:p w14:paraId="24304889" w14:textId="77777777" w:rsidR="009E5953" w:rsidRDefault="00357B78">
          <w:pPr>
            <w:pStyle w:val="TOC3"/>
            <w:tabs>
              <w:tab w:val="right" w:leader="dot" w:pos="10070"/>
            </w:tabs>
            <w:rPr>
              <w:rFonts w:eastAsiaTheme="minorEastAsia" w:cstheme="minorBidi"/>
              <w:noProof/>
              <w:sz w:val="22"/>
              <w:szCs w:val="22"/>
              <w:lang w:val="en-GB" w:eastAsia="en-GB"/>
            </w:rPr>
          </w:pPr>
          <w:hyperlink w:anchor="_Toc449356217" w:history="1">
            <w:r w:rsidR="009E5953" w:rsidRPr="00717E02">
              <w:rPr>
                <w:rStyle w:val="Hyperlink"/>
                <w:noProof/>
              </w:rPr>
              <w:t>Phase 3: High level use case statement-Knowledge</w:t>
            </w:r>
            <w:r w:rsidR="009E5953">
              <w:rPr>
                <w:noProof/>
                <w:webHidden/>
              </w:rPr>
              <w:tab/>
            </w:r>
            <w:r w:rsidR="009E5953">
              <w:rPr>
                <w:noProof/>
                <w:webHidden/>
              </w:rPr>
              <w:fldChar w:fldCharType="begin"/>
            </w:r>
            <w:r w:rsidR="009E5953">
              <w:rPr>
                <w:noProof/>
                <w:webHidden/>
              </w:rPr>
              <w:instrText xml:space="preserve"> PAGEREF _Toc449356217 \h </w:instrText>
            </w:r>
            <w:r w:rsidR="009E5953">
              <w:rPr>
                <w:noProof/>
                <w:webHidden/>
              </w:rPr>
            </w:r>
            <w:r w:rsidR="009E5953">
              <w:rPr>
                <w:noProof/>
                <w:webHidden/>
              </w:rPr>
              <w:fldChar w:fldCharType="separate"/>
            </w:r>
            <w:r w:rsidR="00453CA9">
              <w:rPr>
                <w:noProof/>
                <w:webHidden/>
              </w:rPr>
              <w:t>15</w:t>
            </w:r>
            <w:r w:rsidR="009E5953">
              <w:rPr>
                <w:noProof/>
                <w:webHidden/>
              </w:rPr>
              <w:fldChar w:fldCharType="end"/>
            </w:r>
          </w:hyperlink>
        </w:p>
        <w:p w14:paraId="6B5B86E9" w14:textId="77777777" w:rsidR="009E5953" w:rsidRDefault="00357B78">
          <w:pPr>
            <w:pStyle w:val="TOC3"/>
            <w:tabs>
              <w:tab w:val="right" w:leader="dot" w:pos="10070"/>
            </w:tabs>
            <w:rPr>
              <w:rFonts w:eastAsiaTheme="minorEastAsia" w:cstheme="minorBidi"/>
              <w:noProof/>
              <w:sz w:val="22"/>
              <w:szCs w:val="22"/>
              <w:lang w:val="en-GB" w:eastAsia="en-GB"/>
            </w:rPr>
          </w:pPr>
          <w:hyperlink w:anchor="_Toc449356218" w:history="1">
            <w:r w:rsidR="009E5953" w:rsidRPr="00717E02">
              <w:rPr>
                <w:rStyle w:val="Hyperlink"/>
                <w:noProof/>
              </w:rPr>
              <w:t>High level use case statement-Usability</w:t>
            </w:r>
            <w:r w:rsidR="009E5953">
              <w:rPr>
                <w:noProof/>
                <w:webHidden/>
              </w:rPr>
              <w:tab/>
            </w:r>
            <w:r w:rsidR="009E5953">
              <w:rPr>
                <w:noProof/>
                <w:webHidden/>
              </w:rPr>
              <w:fldChar w:fldCharType="begin"/>
            </w:r>
            <w:r w:rsidR="009E5953">
              <w:rPr>
                <w:noProof/>
                <w:webHidden/>
              </w:rPr>
              <w:instrText xml:space="preserve"> PAGEREF _Toc449356218 \h </w:instrText>
            </w:r>
            <w:r w:rsidR="009E5953">
              <w:rPr>
                <w:noProof/>
                <w:webHidden/>
              </w:rPr>
            </w:r>
            <w:r w:rsidR="009E5953">
              <w:rPr>
                <w:noProof/>
                <w:webHidden/>
              </w:rPr>
              <w:fldChar w:fldCharType="separate"/>
            </w:r>
            <w:r w:rsidR="00453CA9">
              <w:rPr>
                <w:noProof/>
                <w:webHidden/>
              </w:rPr>
              <w:t>17</w:t>
            </w:r>
            <w:r w:rsidR="009E5953">
              <w:rPr>
                <w:noProof/>
                <w:webHidden/>
              </w:rPr>
              <w:fldChar w:fldCharType="end"/>
            </w:r>
          </w:hyperlink>
        </w:p>
        <w:p w14:paraId="31537C00" w14:textId="77777777" w:rsidR="009E5953" w:rsidRDefault="00357B78">
          <w:pPr>
            <w:pStyle w:val="TOC3"/>
            <w:tabs>
              <w:tab w:val="right" w:leader="dot" w:pos="10070"/>
            </w:tabs>
            <w:rPr>
              <w:rFonts w:eastAsiaTheme="minorEastAsia" w:cstheme="minorBidi"/>
              <w:noProof/>
              <w:sz w:val="22"/>
              <w:szCs w:val="22"/>
              <w:lang w:val="en-GB" w:eastAsia="en-GB"/>
            </w:rPr>
          </w:pPr>
          <w:hyperlink w:anchor="_Toc449356219" w:history="1">
            <w:r w:rsidR="009E5953" w:rsidRPr="00717E02">
              <w:rPr>
                <w:rStyle w:val="Hyperlink"/>
                <w:noProof/>
              </w:rPr>
              <w:t>Ease of use</w:t>
            </w:r>
            <w:r w:rsidR="009E5953">
              <w:rPr>
                <w:noProof/>
                <w:webHidden/>
              </w:rPr>
              <w:tab/>
            </w:r>
            <w:r w:rsidR="009E5953">
              <w:rPr>
                <w:noProof/>
                <w:webHidden/>
              </w:rPr>
              <w:fldChar w:fldCharType="begin"/>
            </w:r>
            <w:r w:rsidR="009E5953">
              <w:rPr>
                <w:noProof/>
                <w:webHidden/>
              </w:rPr>
              <w:instrText xml:space="preserve"> PAGEREF _Toc449356219 \h </w:instrText>
            </w:r>
            <w:r w:rsidR="009E5953">
              <w:rPr>
                <w:noProof/>
                <w:webHidden/>
              </w:rPr>
            </w:r>
            <w:r w:rsidR="009E5953">
              <w:rPr>
                <w:noProof/>
                <w:webHidden/>
              </w:rPr>
              <w:fldChar w:fldCharType="separate"/>
            </w:r>
            <w:r w:rsidR="00453CA9">
              <w:rPr>
                <w:noProof/>
                <w:webHidden/>
              </w:rPr>
              <w:t>17</w:t>
            </w:r>
            <w:r w:rsidR="009E5953">
              <w:rPr>
                <w:noProof/>
                <w:webHidden/>
              </w:rPr>
              <w:fldChar w:fldCharType="end"/>
            </w:r>
          </w:hyperlink>
        </w:p>
        <w:p w14:paraId="6AC8E071" w14:textId="77777777" w:rsidR="009E5953" w:rsidRDefault="00357B78">
          <w:pPr>
            <w:pStyle w:val="TOC3"/>
            <w:tabs>
              <w:tab w:val="right" w:leader="dot" w:pos="10070"/>
            </w:tabs>
            <w:rPr>
              <w:rFonts w:eastAsiaTheme="minorEastAsia" w:cstheme="minorBidi"/>
              <w:noProof/>
              <w:sz w:val="22"/>
              <w:szCs w:val="22"/>
              <w:lang w:val="en-GB" w:eastAsia="en-GB"/>
            </w:rPr>
          </w:pPr>
          <w:hyperlink w:anchor="_Toc449356220" w:history="1">
            <w:r w:rsidR="009E5953" w:rsidRPr="00717E02">
              <w:rPr>
                <w:rStyle w:val="Hyperlink"/>
                <w:noProof/>
              </w:rPr>
              <w:t>Personalization</w:t>
            </w:r>
            <w:r w:rsidR="009E5953">
              <w:rPr>
                <w:noProof/>
                <w:webHidden/>
              </w:rPr>
              <w:tab/>
            </w:r>
            <w:r w:rsidR="009E5953">
              <w:rPr>
                <w:noProof/>
                <w:webHidden/>
              </w:rPr>
              <w:fldChar w:fldCharType="begin"/>
            </w:r>
            <w:r w:rsidR="009E5953">
              <w:rPr>
                <w:noProof/>
                <w:webHidden/>
              </w:rPr>
              <w:instrText xml:space="preserve"> PAGEREF _Toc449356220 \h </w:instrText>
            </w:r>
            <w:r w:rsidR="009E5953">
              <w:rPr>
                <w:noProof/>
                <w:webHidden/>
              </w:rPr>
            </w:r>
            <w:r w:rsidR="009E5953">
              <w:rPr>
                <w:noProof/>
                <w:webHidden/>
              </w:rPr>
              <w:fldChar w:fldCharType="separate"/>
            </w:r>
            <w:r w:rsidR="00453CA9">
              <w:rPr>
                <w:noProof/>
                <w:webHidden/>
              </w:rPr>
              <w:t>18</w:t>
            </w:r>
            <w:r w:rsidR="009E5953">
              <w:rPr>
                <w:noProof/>
                <w:webHidden/>
              </w:rPr>
              <w:fldChar w:fldCharType="end"/>
            </w:r>
          </w:hyperlink>
        </w:p>
        <w:p w14:paraId="37574417" w14:textId="77777777" w:rsidR="009E5953" w:rsidRDefault="00357B78">
          <w:pPr>
            <w:pStyle w:val="TOC3"/>
            <w:tabs>
              <w:tab w:val="right" w:leader="dot" w:pos="10070"/>
            </w:tabs>
            <w:rPr>
              <w:rFonts w:eastAsiaTheme="minorEastAsia" w:cstheme="minorBidi"/>
              <w:noProof/>
              <w:sz w:val="22"/>
              <w:szCs w:val="22"/>
              <w:lang w:val="en-GB" w:eastAsia="en-GB"/>
            </w:rPr>
          </w:pPr>
          <w:hyperlink w:anchor="_Toc449356221" w:history="1">
            <w:r w:rsidR="009E5953" w:rsidRPr="00717E02">
              <w:rPr>
                <w:rStyle w:val="Hyperlink"/>
                <w:noProof/>
              </w:rPr>
              <w:t>Accessibility</w:t>
            </w:r>
            <w:r w:rsidR="009E5953">
              <w:rPr>
                <w:noProof/>
                <w:webHidden/>
              </w:rPr>
              <w:tab/>
            </w:r>
            <w:r w:rsidR="009E5953">
              <w:rPr>
                <w:noProof/>
                <w:webHidden/>
              </w:rPr>
              <w:fldChar w:fldCharType="begin"/>
            </w:r>
            <w:r w:rsidR="009E5953">
              <w:rPr>
                <w:noProof/>
                <w:webHidden/>
              </w:rPr>
              <w:instrText xml:space="preserve"> PAGEREF _Toc449356221 \h </w:instrText>
            </w:r>
            <w:r w:rsidR="009E5953">
              <w:rPr>
                <w:noProof/>
                <w:webHidden/>
              </w:rPr>
            </w:r>
            <w:r w:rsidR="009E5953">
              <w:rPr>
                <w:noProof/>
                <w:webHidden/>
              </w:rPr>
              <w:fldChar w:fldCharType="separate"/>
            </w:r>
            <w:r w:rsidR="00453CA9">
              <w:rPr>
                <w:noProof/>
                <w:webHidden/>
              </w:rPr>
              <w:t>19</w:t>
            </w:r>
            <w:r w:rsidR="009E5953">
              <w:rPr>
                <w:noProof/>
                <w:webHidden/>
              </w:rPr>
              <w:fldChar w:fldCharType="end"/>
            </w:r>
          </w:hyperlink>
        </w:p>
        <w:p w14:paraId="29DBF5B5" w14:textId="77777777" w:rsidR="009E5953" w:rsidRDefault="00357B78">
          <w:pPr>
            <w:pStyle w:val="TOC3"/>
            <w:tabs>
              <w:tab w:val="right" w:leader="dot" w:pos="10070"/>
            </w:tabs>
            <w:rPr>
              <w:rFonts w:eastAsiaTheme="minorEastAsia" w:cstheme="minorBidi"/>
              <w:noProof/>
              <w:sz w:val="22"/>
              <w:szCs w:val="22"/>
              <w:lang w:val="en-GB" w:eastAsia="en-GB"/>
            </w:rPr>
          </w:pPr>
          <w:hyperlink w:anchor="_Toc449356222" w:history="1">
            <w:r w:rsidR="009E5953" w:rsidRPr="00717E02">
              <w:rPr>
                <w:rStyle w:val="Hyperlink"/>
                <w:noProof/>
              </w:rPr>
              <w:t>High level use case statement-Performance Requirements</w:t>
            </w:r>
            <w:r w:rsidR="009E5953">
              <w:rPr>
                <w:noProof/>
                <w:webHidden/>
              </w:rPr>
              <w:tab/>
            </w:r>
            <w:r w:rsidR="009E5953">
              <w:rPr>
                <w:noProof/>
                <w:webHidden/>
              </w:rPr>
              <w:fldChar w:fldCharType="begin"/>
            </w:r>
            <w:r w:rsidR="009E5953">
              <w:rPr>
                <w:noProof/>
                <w:webHidden/>
              </w:rPr>
              <w:instrText xml:space="preserve"> PAGEREF _Toc449356222 \h </w:instrText>
            </w:r>
            <w:r w:rsidR="009E5953">
              <w:rPr>
                <w:noProof/>
                <w:webHidden/>
              </w:rPr>
            </w:r>
            <w:r w:rsidR="009E5953">
              <w:rPr>
                <w:noProof/>
                <w:webHidden/>
              </w:rPr>
              <w:fldChar w:fldCharType="separate"/>
            </w:r>
            <w:r w:rsidR="00453CA9">
              <w:rPr>
                <w:noProof/>
                <w:webHidden/>
              </w:rPr>
              <w:t>19</w:t>
            </w:r>
            <w:r w:rsidR="009E5953">
              <w:rPr>
                <w:noProof/>
                <w:webHidden/>
              </w:rPr>
              <w:fldChar w:fldCharType="end"/>
            </w:r>
          </w:hyperlink>
        </w:p>
        <w:p w14:paraId="766DE1F0" w14:textId="77777777" w:rsidR="009E5953" w:rsidRDefault="00357B78">
          <w:pPr>
            <w:pStyle w:val="TOC3"/>
            <w:tabs>
              <w:tab w:val="right" w:leader="dot" w:pos="10070"/>
            </w:tabs>
            <w:rPr>
              <w:rFonts w:eastAsiaTheme="minorEastAsia" w:cstheme="minorBidi"/>
              <w:noProof/>
              <w:sz w:val="22"/>
              <w:szCs w:val="22"/>
              <w:lang w:val="en-GB" w:eastAsia="en-GB"/>
            </w:rPr>
          </w:pPr>
          <w:hyperlink w:anchor="_Toc449356223" w:history="1">
            <w:r w:rsidR="009E5953" w:rsidRPr="00717E02">
              <w:rPr>
                <w:rStyle w:val="Hyperlink"/>
                <w:noProof/>
              </w:rPr>
              <w:t>High level use case statement-Operations and maintenance</w:t>
            </w:r>
            <w:r w:rsidR="009E5953">
              <w:rPr>
                <w:noProof/>
                <w:webHidden/>
              </w:rPr>
              <w:tab/>
            </w:r>
            <w:r w:rsidR="009E5953">
              <w:rPr>
                <w:noProof/>
                <w:webHidden/>
              </w:rPr>
              <w:fldChar w:fldCharType="begin"/>
            </w:r>
            <w:r w:rsidR="009E5953">
              <w:rPr>
                <w:noProof/>
                <w:webHidden/>
              </w:rPr>
              <w:instrText xml:space="preserve"> PAGEREF _Toc449356223 \h </w:instrText>
            </w:r>
            <w:r w:rsidR="009E5953">
              <w:rPr>
                <w:noProof/>
                <w:webHidden/>
              </w:rPr>
            </w:r>
            <w:r w:rsidR="009E5953">
              <w:rPr>
                <w:noProof/>
                <w:webHidden/>
              </w:rPr>
              <w:fldChar w:fldCharType="separate"/>
            </w:r>
            <w:r w:rsidR="00453CA9">
              <w:rPr>
                <w:noProof/>
                <w:webHidden/>
              </w:rPr>
              <w:t>21</w:t>
            </w:r>
            <w:r w:rsidR="009E5953">
              <w:rPr>
                <w:noProof/>
                <w:webHidden/>
              </w:rPr>
              <w:fldChar w:fldCharType="end"/>
            </w:r>
          </w:hyperlink>
        </w:p>
        <w:p w14:paraId="7081B570" w14:textId="77777777" w:rsidR="009E5953" w:rsidRDefault="00357B78">
          <w:pPr>
            <w:pStyle w:val="TOC3"/>
            <w:tabs>
              <w:tab w:val="right" w:leader="dot" w:pos="10070"/>
            </w:tabs>
            <w:rPr>
              <w:rFonts w:eastAsiaTheme="minorEastAsia" w:cstheme="minorBidi"/>
              <w:noProof/>
              <w:sz w:val="22"/>
              <w:szCs w:val="22"/>
              <w:lang w:val="en-GB" w:eastAsia="en-GB"/>
            </w:rPr>
          </w:pPr>
          <w:hyperlink w:anchor="_Toc449356224" w:history="1">
            <w:r w:rsidR="009E5953" w:rsidRPr="00717E02">
              <w:rPr>
                <w:rStyle w:val="Hyperlink"/>
                <w:noProof/>
              </w:rPr>
              <w:t>High level use case statement-Security</w:t>
            </w:r>
            <w:r w:rsidR="009E5953">
              <w:rPr>
                <w:noProof/>
                <w:webHidden/>
              </w:rPr>
              <w:tab/>
            </w:r>
            <w:r w:rsidR="009E5953">
              <w:rPr>
                <w:noProof/>
                <w:webHidden/>
              </w:rPr>
              <w:fldChar w:fldCharType="begin"/>
            </w:r>
            <w:r w:rsidR="009E5953">
              <w:rPr>
                <w:noProof/>
                <w:webHidden/>
              </w:rPr>
              <w:instrText xml:space="preserve"> PAGEREF _Toc449356224 \h </w:instrText>
            </w:r>
            <w:r w:rsidR="009E5953">
              <w:rPr>
                <w:noProof/>
                <w:webHidden/>
              </w:rPr>
            </w:r>
            <w:r w:rsidR="009E5953">
              <w:rPr>
                <w:noProof/>
                <w:webHidden/>
              </w:rPr>
              <w:fldChar w:fldCharType="separate"/>
            </w:r>
            <w:r w:rsidR="00453CA9">
              <w:rPr>
                <w:noProof/>
                <w:webHidden/>
              </w:rPr>
              <w:t>23</w:t>
            </w:r>
            <w:r w:rsidR="009E5953">
              <w:rPr>
                <w:noProof/>
                <w:webHidden/>
              </w:rPr>
              <w:fldChar w:fldCharType="end"/>
            </w:r>
          </w:hyperlink>
        </w:p>
        <w:p w14:paraId="3B1A7044" w14:textId="77777777" w:rsidR="009E5953" w:rsidRDefault="00357B78">
          <w:pPr>
            <w:pStyle w:val="TOC3"/>
            <w:tabs>
              <w:tab w:val="right" w:leader="dot" w:pos="10070"/>
            </w:tabs>
            <w:rPr>
              <w:rFonts w:eastAsiaTheme="minorEastAsia" w:cstheme="minorBidi"/>
              <w:noProof/>
              <w:sz w:val="22"/>
              <w:szCs w:val="22"/>
              <w:lang w:val="en-GB" w:eastAsia="en-GB"/>
            </w:rPr>
          </w:pPr>
          <w:r>
            <w:rPr>
              <w:noProof/>
            </w:rPr>
            <w:fldChar w:fldCharType="begin"/>
          </w:r>
          <w:r>
            <w:rPr>
              <w:noProof/>
            </w:rPr>
            <w:instrText xml:space="preserve"> HYPERLINK \l "_Toc449356225" </w:instrText>
          </w:r>
          <w:r>
            <w:rPr>
              <w:noProof/>
            </w:rPr>
            <w:fldChar w:fldCharType="separate"/>
          </w:r>
          <w:r w:rsidR="009E5953" w:rsidRPr="00717E02">
            <w:rPr>
              <w:rStyle w:val="Hyperlink"/>
              <w:noProof/>
            </w:rPr>
            <w:t>High level use case statement-Compliance</w:t>
          </w:r>
          <w:r w:rsidR="009E5953">
            <w:rPr>
              <w:noProof/>
              <w:webHidden/>
            </w:rPr>
            <w:tab/>
          </w:r>
          <w:r w:rsidR="009E5953">
            <w:rPr>
              <w:noProof/>
              <w:webHidden/>
            </w:rPr>
            <w:fldChar w:fldCharType="begin"/>
          </w:r>
          <w:r w:rsidR="009E5953">
            <w:rPr>
              <w:noProof/>
              <w:webHidden/>
            </w:rPr>
            <w:instrText xml:space="preserve"> PAGEREF _Toc449356225 \h </w:instrText>
          </w:r>
          <w:r w:rsidR="009E5953">
            <w:rPr>
              <w:noProof/>
              <w:webHidden/>
            </w:rPr>
          </w:r>
          <w:r w:rsidR="009E5953">
            <w:rPr>
              <w:noProof/>
              <w:webHidden/>
            </w:rPr>
            <w:fldChar w:fldCharType="separate"/>
          </w:r>
          <w:ins w:id="6" w:author="Mwirotsi" w:date="2016-04-25T14:38:00Z">
            <w:r w:rsidR="00453CA9">
              <w:rPr>
                <w:noProof/>
                <w:webHidden/>
              </w:rPr>
              <w:t>26</w:t>
            </w:r>
          </w:ins>
          <w:del w:id="7" w:author="Mwirotsi" w:date="2016-04-25T14:38:00Z">
            <w:r w:rsidR="009E5953" w:rsidDel="00453CA9">
              <w:rPr>
                <w:noProof/>
                <w:webHidden/>
              </w:rPr>
              <w:delText>27</w:delText>
            </w:r>
          </w:del>
          <w:r w:rsidR="009E5953">
            <w:rPr>
              <w:noProof/>
              <w:webHidden/>
            </w:rPr>
            <w:fldChar w:fldCharType="end"/>
          </w:r>
          <w:r>
            <w:rPr>
              <w:noProof/>
            </w:rPr>
            <w:fldChar w:fldCharType="end"/>
          </w:r>
        </w:p>
        <w:p w14:paraId="0051ADCF" w14:textId="77777777" w:rsidR="009E5953" w:rsidRDefault="00357B78">
          <w:pPr>
            <w:pStyle w:val="TOC2"/>
            <w:tabs>
              <w:tab w:val="right" w:leader="dot" w:pos="10070"/>
            </w:tabs>
            <w:rPr>
              <w:rFonts w:eastAsiaTheme="minorEastAsia" w:cstheme="minorBidi"/>
              <w:noProof/>
              <w:sz w:val="22"/>
              <w:szCs w:val="22"/>
              <w:lang w:val="en-GB" w:eastAsia="en-GB"/>
            </w:rPr>
          </w:pPr>
          <w:r>
            <w:rPr>
              <w:noProof/>
            </w:rPr>
            <w:fldChar w:fldCharType="begin"/>
          </w:r>
          <w:r>
            <w:rPr>
              <w:noProof/>
            </w:rPr>
            <w:instrText xml:space="preserve"> HYPERLINK \l "_Toc449356226" </w:instrText>
          </w:r>
          <w:r>
            <w:rPr>
              <w:noProof/>
            </w:rPr>
            <w:fldChar w:fldCharType="separate"/>
          </w:r>
          <w:r w:rsidR="009E5953" w:rsidRPr="00717E02">
            <w:rPr>
              <w:rStyle w:val="Hyperlink"/>
              <w:noProof/>
            </w:rPr>
            <w:t>Flow Diagrams</w:t>
          </w:r>
          <w:r w:rsidR="009E5953">
            <w:rPr>
              <w:noProof/>
              <w:webHidden/>
            </w:rPr>
            <w:tab/>
          </w:r>
          <w:r w:rsidR="009E5953">
            <w:rPr>
              <w:noProof/>
              <w:webHidden/>
            </w:rPr>
            <w:fldChar w:fldCharType="begin"/>
          </w:r>
          <w:r w:rsidR="009E5953">
            <w:rPr>
              <w:noProof/>
              <w:webHidden/>
            </w:rPr>
            <w:instrText xml:space="preserve"> PAGEREF _Toc449356226 \h </w:instrText>
          </w:r>
          <w:r w:rsidR="009E5953">
            <w:rPr>
              <w:noProof/>
              <w:webHidden/>
            </w:rPr>
          </w:r>
          <w:r w:rsidR="009E5953">
            <w:rPr>
              <w:noProof/>
              <w:webHidden/>
            </w:rPr>
            <w:fldChar w:fldCharType="separate"/>
          </w:r>
          <w:ins w:id="8" w:author="Mwirotsi" w:date="2016-04-25T14:38:00Z">
            <w:r w:rsidR="00453CA9">
              <w:rPr>
                <w:noProof/>
                <w:webHidden/>
              </w:rPr>
              <w:t>27</w:t>
            </w:r>
          </w:ins>
          <w:del w:id="9" w:author="Mwirotsi" w:date="2016-04-25T14:38:00Z">
            <w:r w:rsidR="009E5953" w:rsidDel="00453CA9">
              <w:rPr>
                <w:noProof/>
                <w:webHidden/>
              </w:rPr>
              <w:delText>28</w:delText>
            </w:r>
          </w:del>
          <w:r w:rsidR="009E5953">
            <w:rPr>
              <w:noProof/>
              <w:webHidden/>
            </w:rPr>
            <w:fldChar w:fldCharType="end"/>
          </w:r>
          <w:r>
            <w:rPr>
              <w:noProof/>
            </w:rPr>
            <w:fldChar w:fldCharType="end"/>
          </w:r>
        </w:p>
        <w:p w14:paraId="1D36B18C" w14:textId="25572D7C" w:rsidR="00F3241C" w:rsidRDefault="00F3241C">
          <w:r>
            <w:rPr>
              <w:b/>
              <w:bCs/>
              <w:noProof/>
            </w:rPr>
            <w:fldChar w:fldCharType="end"/>
          </w:r>
        </w:p>
      </w:sdtContent>
    </w:sdt>
    <w:p w14:paraId="070F3FA4" w14:textId="08B4D51A" w:rsidR="00F3241C" w:rsidRDefault="00F3241C" w:rsidP="006964B4"/>
    <w:p w14:paraId="75A41365" w14:textId="77777777" w:rsidR="00F3241C" w:rsidRPr="00F3241C" w:rsidRDefault="00F3241C" w:rsidP="00F3241C"/>
    <w:p w14:paraId="4F52FC3E" w14:textId="77777777" w:rsidR="00F3241C" w:rsidRPr="00F3241C" w:rsidRDefault="00F3241C" w:rsidP="00F3241C"/>
    <w:p w14:paraId="4F01AB4E" w14:textId="77777777" w:rsidR="00F3241C" w:rsidRPr="00F3241C" w:rsidRDefault="00F3241C" w:rsidP="00F3241C"/>
    <w:p w14:paraId="71BFC13B" w14:textId="77777777" w:rsidR="00F3241C" w:rsidRPr="00F3241C" w:rsidRDefault="00F3241C" w:rsidP="00F3241C"/>
    <w:p w14:paraId="0D77A0A8" w14:textId="77777777" w:rsidR="00F3241C" w:rsidRPr="00F3241C" w:rsidRDefault="00F3241C" w:rsidP="00F3241C"/>
    <w:p w14:paraId="1C600CF5" w14:textId="415AFEA2" w:rsidR="001B2CF1" w:rsidRPr="00F3241C" w:rsidRDefault="00F3241C" w:rsidP="00F3241C">
      <w:pPr>
        <w:tabs>
          <w:tab w:val="left" w:pos="6474"/>
        </w:tabs>
      </w:pPr>
      <w:r>
        <w:tab/>
      </w:r>
    </w:p>
    <w:p w14:paraId="6F0925A1" w14:textId="77777777" w:rsidR="001B2CF1" w:rsidRPr="00704B91" w:rsidRDefault="001B2CF1" w:rsidP="001B2CF1">
      <w:pPr>
        <w:pStyle w:val="Heading1"/>
      </w:pPr>
      <w:bookmarkStart w:id="10" w:name="_Toc449356202"/>
      <w:r w:rsidRPr="00704B91">
        <w:lastRenderedPageBreak/>
        <w:t>Document Overview</w:t>
      </w:r>
      <w:bookmarkEnd w:id="10"/>
    </w:p>
    <w:p w14:paraId="4CF59463" w14:textId="77777777" w:rsidR="001B2CF1" w:rsidRPr="00704B91" w:rsidRDefault="001B2CF1" w:rsidP="001B2CF1">
      <w:r w:rsidRPr="00704B91">
        <w:t xml:space="preserve">This document defines the high level requirements for the </w:t>
      </w:r>
      <w:r w:rsidR="00761812">
        <w:t xml:space="preserve">first phase of the </w:t>
      </w:r>
      <w:r w:rsidRPr="00704B91">
        <w:t>Entrepreneurs Support Network. It will be used to document the requirements set forth by K</w:t>
      </w:r>
      <w:r w:rsidR="004A61A3" w:rsidRPr="00704B91">
        <w:t>CA University in before development of the solution.</w:t>
      </w:r>
    </w:p>
    <w:p w14:paraId="044A8065" w14:textId="093BBC7F" w:rsidR="00F3241C" w:rsidRDefault="004A61A3" w:rsidP="001B2CF1">
      <w:r w:rsidRPr="00704B91">
        <w:t>The scope of this document is to define the scope and delivery of the Entrepreneurs Support Network Platform</w:t>
      </w:r>
      <w:r w:rsidR="00E617E3">
        <w:t xml:space="preserve"> Phase 1</w:t>
      </w:r>
      <w:r w:rsidRPr="00704B91">
        <w:t xml:space="preserve">. The requirements are defined within the document against a traceable requirement ID for the purposes of later compliance testing. </w:t>
      </w:r>
    </w:p>
    <w:p w14:paraId="70D2C75A" w14:textId="77777777" w:rsidR="00F3241C" w:rsidRPr="00F3241C" w:rsidRDefault="00F3241C" w:rsidP="00F3241C"/>
    <w:p w14:paraId="0E23CE5B" w14:textId="77777777" w:rsidR="00F3241C" w:rsidRPr="00F3241C" w:rsidRDefault="00F3241C" w:rsidP="00F3241C"/>
    <w:p w14:paraId="18F9A650" w14:textId="77777777" w:rsidR="00F3241C" w:rsidRPr="00F3241C" w:rsidRDefault="00F3241C" w:rsidP="00F3241C"/>
    <w:p w14:paraId="6534C9FF" w14:textId="77777777" w:rsidR="00F3241C" w:rsidRPr="00F3241C" w:rsidRDefault="00F3241C" w:rsidP="00F3241C"/>
    <w:p w14:paraId="7C045FE3" w14:textId="77777777" w:rsidR="00F3241C" w:rsidRPr="00F3241C" w:rsidRDefault="00F3241C" w:rsidP="00F3241C"/>
    <w:p w14:paraId="6FCC23CB" w14:textId="77777777" w:rsidR="00F3241C" w:rsidRPr="00F3241C" w:rsidRDefault="00F3241C" w:rsidP="00F3241C"/>
    <w:p w14:paraId="0639B321" w14:textId="77777777" w:rsidR="00F3241C" w:rsidRPr="00F3241C" w:rsidRDefault="00F3241C" w:rsidP="00F3241C"/>
    <w:p w14:paraId="17CACACB" w14:textId="77777777" w:rsidR="00F3241C" w:rsidRPr="00F3241C" w:rsidRDefault="00F3241C" w:rsidP="00F3241C"/>
    <w:p w14:paraId="7ED3556C" w14:textId="77777777" w:rsidR="00F3241C" w:rsidRPr="00F3241C" w:rsidRDefault="00F3241C" w:rsidP="00F3241C"/>
    <w:p w14:paraId="4F186228" w14:textId="77777777" w:rsidR="00F3241C" w:rsidRPr="00F3241C" w:rsidRDefault="00F3241C" w:rsidP="00F3241C"/>
    <w:p w14:paraId="773484A7" w14:textId="77777777" w:rsidR="00F3241C" w:rsidRPr="00F3241C" w:rsidRDefault="00F3241C" w:rsidP="00F3241C"/>
    <w:p w14:paraId="753EDE04" w14:textId="77777777" w:rsidR="00F3241C" w:rsidRPr="00F3241C" w:rsidRDefault="00F3241C" w:rsidP="00F3241C"/>
    <w:p w14:paraId="0D2BCBEC" w14:textId="77777777" w:rsidR="00F3241C" w:rsidRPr="00F3241C" w:rsidRDefault="00F3241C" w:rsidP="00F3241C"/>
    <w:p w14:paraId="420CF9DD" w14:textId="77777777" w:rsidR="00F3241C" w:rsidRPr="00F3241C" w:rsidRDefault="00F3241C" w:rsidP="00F3241C"/>
    <w:p w14:paraId="03EF9DEE" w14:textId="77777777" w:rsidR="00F3241C" w:rsidRPr="00F3241C" w:rsidRDefault="00F3241C" w:rsidP="00F3241C"/>
    <w:p w14:paraId="4C7BE143" w14:textId="477DA30D" w:rsidR="00F3241C" w:rsidRPr="00F3241C" w:rsidRDefault="00F3241C" w:rsidP="00F3241C">
      <w:pPr>
        <w:tabs>
          <w:tab w:val="left" w:pos="1428"/>
        </w:tabs>
      </w:pPr>
      <w:r>
        <w:tab/>
      </w:r>
    </w:p>
    <w:p w14:paraId="53BB19F8" w14:textId="1A8A7374" w:rsidR="004A61A3" w:rsidRPr="00F3241C" w:rsidRDefault="004A61A3" w:rsidP="00F3241C"/>
    <w:p w14:paraId="392C61C8" w14:textId="77777777" w:rsidR="004A61A3" w:rsidRDefault="004A61A3" w:rsidP="00966A2F">
      <w:pPr>
        <w:pStyle w:val="Heading1"/>
        <w:tabs>
          <w:tab w:val="left" w:pos="4259"/>
        </w:tabs>
      </w:pPr>
      <w:bookmarkStart w:id="11" w:name="_Toc449356203"/>
      <w:r w:rsidRPr="00704B91">
        <w:lastRenderedPageBreak/>
        <w:t>Project summary</w:t>
      </w:r>
      <w:bookmarkEnd w:id="11"/>
      <w:r w:rsidR="00966A2F">
        <w:tab/>
      </w:r>
    </w:p>
    <w:p w14:paraId="76B00D3F" w14:textId="77777777" w:rsidR="00704B91" w:rsidRDefault="00704B91" w:rsidP="00704B91">
      <w:pPr>
        <w:pStyle w:val="Heading2"/>
      </w:pPr>
      <w:bookmarkStart w:id="12" w:name="_Toc449356204"/>
      <w:r>
        <w:t>Executive summary</w:t>
      </w:r>
      <w:bookmarkEnd w:id="12"/>
    </w:p>
    <w:p w14:paraId="5AF910B0" w14:textId="77777777" w:rsidR="00704B91" w:rsidRDefault="00704B91" w:rsidP="00704B91">
      <w:r>
        <w:t xml:space="preserve">The client seeks to implement a solution that will </w:t>
      </w:r>
      <w:r w:rsidR="00966A2F">
        <w:t xml:space="preserve">bring together innovators, investors and other stakeholders interested in startups. The proposed solution; Entrepreneur Support Network </w:t>
      </w:r>
      <w:r w:rsidR="00966A2F" w:rsidRPr="00966A2F">
        <w:t xml:space="preserve">is an online systems that is designed to provide support and access to aspiring/start-up entrepreneurs performing all the functions of a model business incubation and acceleration center. A community of the various entrepreneurship ecosystem actors. These actors involve innovators, trainers, investors, coaches, mentor, </w:t>
      </w:r>
      <w:r w:rsidR="00966A2F">
        <w:t>and connectors amongst others.</w:t>
      </w:r>
    </w:p>
    <w:p w14:paraId="200211DF" w14:textId="77777777" w:rsidR="00966A2F" w:rsidRDefault="00966A2F" w:rsidP="00966A2F">
      <w:pPr>
        <w:pStyle w:val="Heading2"/>
      </w:pPr>
      <w:bookmarkStart w:id="13" w:name="_Toc449356205"/>
      <w:r>
        <w:t>Project Background</w:t>
      </w:r>
      <w:bookmarkEnd w:id="13"/>
    </w:p>
    <w:p w14:paraId="0A745B00" w14:textId="5651F832" w:rsidR="00966A2F" w:rsidRDefault="00966A2F" w:rsidP="00966A2F">
      <w:r>
        <w:t xml:space="preserve">Entrepreneurship is currently a course </w:t>
      </w:r>
      <w:r w:rsidR="00654AD3">
        <w:t xml:space="preserve">that </w:t>
      </w:r>
      <w:r>
        <w:t xml:space="preserve">students study in most of the Kenyan Higher institutions of learning. </w:t>
      </w:r>
      <w:r w:rsidR="00654AD3">
        <w:t xml:space="preserve">With unemployment being </w:t>
      </w:r>
      <w:r>
        <w:t xml:space="preserve">one of the biggest worry for the graduates in Kenya today. Introduction of </w:t>
      </w:r>
      <w:r w:rsidR="00654AD3">
        <w:t xml:space="preserve">entrepreneurship in schools serves as </w:t>
      </w:r>
      <w:r>
        <w:t>a way to motivate studen</w:t>
      </w:r>
      <w:r w:rsidR="00654AD3">
        <w:t>ts to be business minded. Graduates then do not have</w:t>
      </w:r>
      <w:r>
        <w:t xml:space="preserve"> to rely on</w:t>
      </w:r>
      <w:r w:rsidR="00654AD3">
        <w:t xml:space="preserve"> finding</w:t>
      </w:r>
      <w:r>
        <w:t xml:space="preserve"> a job somewhere as they can identify a p</w:t>
      </w:r>
      <w:r w:rsidR="00654AD3">
        <w:t xml:space="preserve">roblem in the society and make money providing </w:t>
      </w:r>
      <w:r>
        <w:t xml:space="preserve">the solution to it. Systems to mentor these upcoming entrepreneurs are </w:t>
      </w:r>
      <w:r w:rsidR="00654AD3">
        <w:t xml:space="preserve">limited and </w:t>
      </w:r>
      <w:r>
        <w:t>so most of the start-ups</w:t>
      </w:r>
      <w:r w:rsidR="00654AD3">
        <w:t xml:space="preserve"> will</w:t>
      </w:r>
      <w:r>
        <w:t xml:space="preserve"> fail within the first year of inception leaving the owners devastated. Funding of the start-ups is also limited due to lack of collateral and low credit scores to people just graduating from school. The options remaining then is to find a job, save or take a loan and fund your start-up.</w:t>
      </w:r>
    </w:p>
    <w:p w14:paraId="2CD3D150" w14:textId="77777777" w:rsidR="00966A2F" w:rsidRDefault="00966A2F" w:rsidP="00966A2F">
      <w:r>
        <w:t>Kenya college of Accountancy realizing the gap in the mentorship and funding found the need to come up with a platform to provide both. ESN will then be a community where Innovators will have a chance to register into the community with their idea(s), these ideas can then be vetted depending on their applicability and business returns overtime, get matched with mentors as well as people to fund the ideas. This community also includes a Knowledge base hosting all the research, journals and all content from the online mentorship classes.</w:t>
      </w:r>
    </w:p>
    <w:p w14:paraId="5511BA62" w14:textId="77777777" w:rsidR="00E64356" w:rsidRDefault="00E55933" w:rsidP="00E64356">
      <w:r>
        <w:t xml:space="preserve">All in all, </w:t>
      </w:r>
      <w:r w:rsidR="00E64356">
        <w:t xml:space="preserve">ESN will transcend the limitations of a physical business hub in the following ways </w:t>
      </w:r>
    </w:p>
    <w:p w14:paraId="24283704" w14:textId="77777777" w:rsidR="00E64356" w:rsidRDefault="00E64356" w:rsidP="00E64356">
      <w:pPr>
        <w:pStyle w:val="ListParagraph"/>
        <w:numPr>
          <w:ilvl w:val="0"/>
          <w:numId w:val="27"/>
        </w:numPr>
        <w:spacing w:line="240" w:lineRule="auto"/>
        <w:contextualSpacing/>
      </w:pPr>
      <w:r>
        <w:t xml:space="preserve">Infinite capacity </w:t>
      </w:r>
    </w:p>
    <w:p w14:paraId="35D36022" w14:textId="77777777" w:rsidR="00E64356" w:rsidRDefault="00E64356" w:rsidP="00E64356">
      <w:pPr>
        <w:pStyle w:val="ListParagraph"/>
        <w:numPr>
          <w:ilvl w:val="0"/>
          <w:numId w:val="27"/>
        </w:numPr>
        <w:spacing w:line="240" w:lineRule="auto"/>
        <w:contextualSpacing/>
      </w:pPr>
      <w:r>
        <w:lastRenderedPageBreak/>
        <w:t xml:space="preserve">Access to information </w:t>
      </w:r>
    </w:p>
    <w:p w14:paraId="091BBD5D" w14:textId="77777777" w:rsidR="00E64356" w:rsidRDefault="00E64356" w:rsidP="00E64356">
      <w:pPr>
        <w:pStyle w:val="ListParagraph"/>
        <w:numPr>
          <w:ilvl w:val="0"/>
          <w:numId w:val="27"/>
        </w:numPr>
        <w:spacing w:line="240" w:lineRule="auto"/>
        <w:contextualSpacing/>
      </w:pPr>
      <w:r>
        <w:t xml:space="preserve">Access to choice capacity and support </w:t>
      </w:r>
    </w:p>
    <w:p w14:paraId="083C576E" w14:textId="77777777" w:rsidR="00E64356" w:rsidRDefault="00E64356" w:rsidP="00E64356">
      <w:pPr>
        <w:pStyle w:val="ListParagraph"/>
        <w:numPr>
          <w:ilvl w:val="0"/>
          <w:numId w:val="27"/>
        </w:numPr>
        <w:spacing w:line="240" w:lineRule="auto"/>
        <w:contextualSpacing/>
      </w:pPr>
      <w:r>
        <w:t xml:space="preserve">Access to choice funding and investment </w:t>
      </w:r>
    </w:p>
    <w:p w14:paraId="0DF2C4BF" w14:textId="77777777" w:rsidR="00E64356" w:rsidRDefault="00E64356" w:rsidP="00E64356">
      <w:pPr>
        <w:pStyle w:val="ListParagraph"/>
        <w:numPr>
          <w:ilvl w:val="0"/>
          <w:numId w:val="27"/>
        </w:numPr>
        <w:spacing w:line="240" w:lineRule="auto"/>
        <w:contextualSpacing/>
      </w:pPr>
      <w:r>
        <w:t xml:space="preserve">Idea management and development tracking </w:t>
      </w:r>
    </w:p>
    <w:p w14:paraId="35728630" w14:textId="77777777" w:rsidR="00E64356" w:rsidRDefault="00E64356" w:rsidP="00E64356">
      <w:pPr>
        <w:pStyle w:val="ListParagraph"/>
        <w:numPr>
          <w:ilvl w:val="0"/>
          <w:numId w:val="27"/>
        </w:numPr>
        <w:spacing w:line="240" w:lineRule="auto"/>
        <w:contextualSpacing/>
      </w:pPr>
      <w:r>
        <w:t xml:space="preserve">Linkages and Visibility </w:t>
      </w:r>
    </w:p>
    <w:p w14:paraId="0592BF20" w14:textId="77777777" w:rsidR="00E64356" w:rsidRDefault="00E64356" w:rsidP="00E64356">
      <w:pPr>
        <w:pStyle w:val="ListParagraph"/>
        <w:numPr>
          <w:ilvl w:val="0"/>
          <w:numId w:val="27"/>
        </w:numPr>
        <w:spacing w:line="240" w:lineRule="auto"/>
        <w:contextualSpacing/>
      </w:pPr>
      <w:r>
        <w:t xml:space="preserve">Networking and connectivity </w:t>
      </w:r>
    </w:p>
    <w:p w14:paraId="69BAE060" w14:textId="77777777" w:rsidR="00E64356" w:rsidRDefault="00E64356" w:rsidP="00E64356">
      <w:pPr>
        <w:pStyle w:val="ListParagraph"/>
        <w:numPr>
          <w:ilvl w:val="0"/>
          <w:numId w:val="27"/>
        </w:numPr>
        <w:spacing w:line="240" w:lineRule="auto"/>
        <w:contextualSpacing/>
      </w:pPr>
      <w:r>
        <w:t xml:space="preserve">Community support </w:t>
      </w:r>
    </w:p>
    <w:p w14:paraId="413EB418" w14:textId="77777777" w:rsidR="006B073B" w:rsidRDefault="006B073B" w:rsidP="006B073B">
      <w:pPr>
        <w:pStyle w:val="Heading2"/>
      </w:pPr>
      <w:bookmarkStart w:id="14" w:name="_Toc449356206"/>
      <w:r>
        <w:t>Project Objectives</w:t>
      </w:r>
      <w:bookmarkEnd w:id="14"/>
    </w:p>
    <w:p w14:paraId="1D8FC1CE" w14:textId="77777777" w:rsidR="006B073B" w:rsidRDefault="006B073B" w:rsidP="006B073B">
      <w:r>
        <w:t xml:space="preserve">To create a </w:t>
      </w:r>
      <w:r w:rsidRPr="006B7078">
        <w:t>Virtual Business I</w:t>
      </w:r>
      <w:r>
        <w:t>ncubation and Acceleration Hub through the implementation of the following modules and sub modules.</w:t>
      </w:r>
    </w:p>
    <w:p w14:paraId="2F0AC172" w14:textId="77777777" w:rsidR="006B073B" w:rsidRDefault="006B073B" w:rsidP="006B073B">
      <w:pPr>
        <w:pStyle w:val="ListParagraph"/>
        <w:numPr>
          <w:ilvl w:val="0"/>
          <w:numId w:val="26"/>
        </w:numPr>
        <w:spacing w:line="240" w:lineRule="auto"/>
        <w:contextualSpacing/>
      </w:pPr>
      <w:r>
        <w:t xml:space="preserve">To create an </w:t>
      </w:r>
      <w:r w:rsidRPr="00575C52">
        <w:rPr>
          <w:b/>
        </w:rPr>
        <w:t>IDEA LAB</w:t>
      </w:r>
      <w:r>
        <w:t xml:space="preserve"> module; the heart of the system where interested innovators will have a chance to register into the community with an idea, share the idea, plan and find mentorship.</w:t>
      </w:r>
    </w:p>
    <w:p w14:paraId="4AAC0270" w14:textId="77777777" w:rsidR="006B073B" w:rsidRDefault="006B073B" w:rsidP="006B073B">
      <w:pPr>
        <w:pStyle w:val="ListParagraph"/>
        <w:numPr>
          <w:ilvl w:val="0"/>
          <w:numId w:val="26"/>
        </w:numPr>
        <w:spacing w:line="240" w:lineRule="auto"/>
        <w:contextualSpacing/>
      </w:pPr>
      <w:r>
        <w:t xml:space="preserve">To create an </w:t>
      </w:r>
      <w:r w:rsidRPr="00575C52">
        <w:rPr>
          <w:b/>
        </w:rPr>
        <w:t>INVEST</w:t>
      </w:r>
      <w:r>
        <w:t xml:space="preserve"> module; this module will provide the innovators with funding opportunities for their ideas, tracking progress, and legal counsel. For the interested partners they will have a chance to listen to pitches, flag and also track ideas they are interested in.</w:t>
      </w:r>
    </w:p>
    <w:p w14:paraId="43E65C3A" w14:textId="77777777" w:rsidR="006B073B" w:rsidRDefault="006B073B" w:rsidP="006B073B">
      <w:pPr>
        <w:pStyle w:val="ListParagraph"/>
        <w:numPr>
          <w:ilvl w:val="0"/>
          <w:numId w:val="26"/>
        </w:numPr>
        <w:spacing w:line="240" w:lineRule="auto"/>
        <w:contextualSpacing/>
      </w:pPr>
      <w:r>
        <w:t xml:space="preserve">To create a </w:t>
      </w:r>
      <w:r w:rsidRPr="00575C52">
        <w:rPr>
          <w:b/>
        </w:rPr>
        <w:t>KNOWLEDGE BASE</w:t>
      </w:r>
      <w:r>
        <w:t xml:space="preserve"> for the community; this module is an online library hosting all the research materials from the community.</w:t>
      </w:r>
    </w:p>
    <w:p w14:paraId="776CF93B" w14:textId="77777777" w:rsidR="006B073B" w:rsidRDefault="006B073B" w:rsidP="006B073B">
      <w:pPr>
        <w:pStyle w:val="ListParagraph"/>
        <w:numPr>
          <w:ilvl w:val="0"/>
          <w:numId w:val="26"/>
        </w:numPr>
        <w:spacing w:line="240" w:lineRule="auto"/>
        <w:contextualSpacing/>
      </w:pPr>
      <w:r>
        <w:t>To create a coaching and mentorship module; this module will provide a platform for mentors, coaches to host meetings with their mentees, bookings of meetings and matching mentors to mentees</w:t>
      </w:r>
    </w:p>
    <w:p w14:paraId="658B13B4" w14:textId="4762C875" w:rsidR="00F06305" w:rsidRDefault="00D719DC" w:rsidP="00D719DC">
      <w:pPr>
        <w:pStyle w:val="Heading2"/>
      </w:pPr>
      <w:bookmarkStart w:id="15" w:name="_Toc449356207"/>
      <w:r>
        <w:t>Business Drivers</w:t>
      </w:r>
      <w:bookmarkEnd w:id="15"/>
    </w:p>
    <w:p w14:paraId="1BFF6138" w14:textId="77777777" w:rsidR="00D719DC" w:rsidRPr="000F183C" w:rsidRDefault="00D719DC" w:rsidP="00D719DC">
      <w:pPr>
        <w:pStyle w:val="ListParagraph"/>
        <w:numPr>
          <w:ilvl w:val="0"/>
          <w:numId w:val="28"/>
        </w:numPr>
        <w:spacing w:line="240" w:lineRule="auto"/>
        <w:contextualSpacing/>
        <w:rPr>
          <w:rFonts w:cs="Arial"/>
        </w:rPr>
      </w:pPr>
      <w:r w:rsidRPr="000F183C">
        <w:rPr>
          <w:rFonts w:cs="Arial"/>
        </w:rPr>
        <w:t xml:space="preserve">Kenya college of Accountancy is looking to drive innovation as well as provide a platform where different ideas can be vetted, implementation methods suggested and planned. </w:t>
      </w:r>
    </w:p>
    <w:p w14:paraId="2F415CEA" w14:textId="77777777" w:rsidR="00D719DC" w:rsidRDefault="00D719DC" w:rsidP="00D719DC">
      <w:pPr>
        <w:pStyle w:val="ListParagraph"/>
        <w:numPr>
          <w:ilvl w:val="0"/>
          <w:numId w:val="28"/>
        </w:numPr>
        <w:spacing w:line="240" w:lineRule="auto"/>
        <w:contextualSpacing/>
        <w:rPr>
          <w:rFonts w:cs="Arial"/>
        </w:rPr>
      </w:pPr>
      <w:r w:rsidRPr="000F183C">
        <w:rPr>
          <w:rFonts w:cs="Arial"/>
        </w:rPr>
        <w:t>They are also looking for a way to track the activities of their innovators as well as help them in developing business plans to ensure success of the start-ups</w:t>
      </w:r>
      <w:r>
        <w:rPr>
          <w:rFonts w:cs="Arial"/>
        </w:rPr>
        <w:t>.</w:t>
      </w:r>
    </w:p>
    <w:p w14:paraId="79963FFE" w14:textId="77777777" w:rsidR="00D719DC" w:rsidRDefault="00D719DC" w:rsidP="00D719DC">
      <w:pPr>
        <w:pStyle w:val="ListParagraph"/>
        <w:numPr>
          <w:ilvl w:val="0"/>
          <w:numId w:val="28"/>
        </w:numPr>
        <w:spacing w:line="240" w:lineRule="auto"/>
        <w:contextualSpacing/>
        <w:rPr>
          <w:rFonts w:cs="Arial"/>
        </w:rPr>
      </w:pPr>
      <w:r>
        <w:rPr>
          <w:rFonts w:cs="Arial"/>
        </w:rPr>
        <w:t>To provide a platform where interested funders can browse through different ideas, flag them, fund and even track progress of the said innovation.</w:t>
      </w:r>
    </w:p>
    <w:p w14:paraId="2AA2364F" w14:textId="77777777" w:rsidR="001B2CF1" w:rsidRPr="00704B91" w:rsidRDefault="00E64356" w:rsidP="00E64356">
      <w:pPr>
        <w:pStyle w:val="Heading2"/>
      </w:pPr>
      <w:bookmarkStart w:id="16" w:name="_Toc449356208"/>
      <w:r>
        <w:lastRenderedPageBreak/>
        <w:t>Abbreviations</w:t>
      </w:r>
      <w:bookmarkEnd w:id="16"/>
    </w:p>
    <w:tbl>
      <w:tblPr>
        <w:tblStyle w:val="TableGrid"/>
        <w:tblW w:w="4958" w:type="pct"/>
        <w:tblLayout w:type="fixed"/>
        <w:tblCellMar>
          <w:left w:w="0" w:type="dxa"/>
          <w:right w:w="0" w:type="dxa"/>
        </w:tblCellMar>
        <w:tblLook w:val="04A0" w:firstRow="1" w:lastRow="0" w:firstColumn="1" w:lastColumn="0" w:noHBand="0" w:noVBand="1"/>
      </w:tblPr>
      <w:tblGrid>
        <w:gridCol w:w="2875"/>
        <w:gridCol w:w="7110"/>
      </w:tblGrid>
      <w:tr w:rsidR="00E64356" w:rsidRPr="00704B91" w14:paraId="5D022040" w14:textId="77777777" w:rsidTr="00E64356">
        <w:tc>
          <w:tcPr>
            <w:tcW w:w="2875" w:type="dxa"/>
            <w:shd w:val="clear" w:color="auto" w:fill="7D3C4A" w:themeFill="accent6"/>
          </w:tcPr>
          <w:p w14:paraId="2C0A4181" w14:textId="77777777" w:rsidR="00E64356" w:rsidRPr="00704B91" w:rsidRDefault="00E64356" w:rsidP="006964B4">
            <w:pPr>
              <w:pStyle w:val="ColumnHeading"/>
              <w:rPr>
                <w:color w:val="auto"/>
              </w:rPr>
            </w:pPr>
            <w:r>
              <w:rPr>
                <w:color w:val="auto"/>
              </w:rPr>
              <w:t>Abbreviations</w:t>
            </w:r>
          </w:p>
        </w:tc>
        <w:tc>
          <w:tcPr>
            <w:tcW w:w="7110" w:type="dxa"/>
            <w:shd w:val="clear" w:color="auto" w:fill="7D3C4A" w:themeFill="accent6"/>
          </w:tcPr>
          <w:p w14:paraId="207FAC4F" w14:textId="77777777" w:rsidR="00E64356" w:rsidRPr="00704B91" w:rsidRDefault="00E64356" w:rsidP="006964B4">
            <w:pPr>
              <w:pStyle w:val="ColumnHeading"/>
              <w:rPr>
                <w:color w:val="auto"/>
              </w:rPr>
            </w:pPr>
            <w:r>
              <w:rPr>
                <w:color w:val="auto"/>
              </w:rPr>
              <w:t>In Full</w:t>
            </w:r>
          </w:p>
        </w:tc>
      </w:tr>
      <w:tr w:rsidR="00E64356" w:rsidRPr="00704B91" w14:paraId="6ADE890A" w14:textId="77777777" w:rsidTr="00E64356">
        <w:tc>
          <w:tcPr>
            <w:tcW w:w="2875" w:type="dxa"/>
          </w:tcPr>
          <w:p w14:paraId="359C1104" w14:textId="77777777" w:rsidR="00E64356" w:rsidRPr="00704B91" w:rsidRDefault="00E64356" w:rsidP="00D77BAB">
            <w:pPr>
              <w:pStyle w:val="TableText"/>
            </w:pPr>
            <w:r>
              <w:t>ESN</w:t>
            </w:r>
          </w:p>
        </w:tc>
        <w:tc>
          <w:tcPr>
            <w:tcW w:w="7110" w:type="dxa"/>
          </w:tcPr>
          <w:p w14:paraId="3F459128" w14:textId="77777777" w:rsidR="00E64356" w:rsidRPr="00704B91" w:rsidRDefault="00E64356" w:rsidP="00D77BAB">
            <w:pPr>
              <w:pStyle w:val="TableText"/>
            </w:pPr>
            <w:r>
              <w:t>Entrepreneurs Support Network</w:t>
            </w:r>
          </w:p>
        </w:tc>
      </w:tr>
      <w:tr w:rsidR="00E64356" w:rsidRPr="00704B91" w14:paraId="47A34856" w14:textId="77777777" w:rsidTr="00E64356">
        <w:tc>
          <w:tcPr>
            <w:tcW w:w="2875" w:type="dxa"/>
          </w:tcPr>
          <w:p w14:paraId="763C38D8" w14:textId="77777777" w:rsidR="00E64356" w:rsidRPr="00704B91" w:rsidRDefault="00E64356" w:rsidP="00D77BAB">
            <w:pPr>
              <w:pStyle w:val="TableText"/>
            </w:pPr>
            <w:r>
              <w:t>BRD</w:t>
            </w:r>
          </w:p>
        </w:tc>
        <w:tc>
          <w:tcPr>
            <w:tcW w:w="7110" w:type="dxa"/>
          </w:tcPr>
          <w:p w14:paraId="7F5DAC2D" w14:textId="77777777" w:rsidR="00E64356" w:rsidRPr="00704B91" w:rsidRDefault="00E64356" w:rsidP="00E64356">
            <w:pPr>
              <w:pStyle w:val="TableText"/>
            </w:pPr>
            <w:r>
              <w:t>Business Requirement Document</w:t>
            </w:r>
          </w:p>
        </w:tc>
      </w:tr>
      <w:tr w:rsidR="00E64356" w:rsidRPr="00704B91" w14:paraId="6D72978D" w14:textId="77777777" w:rsidTr="00E64356">
        <w:tc>
          <w:tcPr>
            <w:tcW w:w="2875" w:type="dxa"/>
          </w:tcPr>
          <w:p w14:paraId="5E1AED2C" w14:textId="77777777" w:rsidR="00E64356" w:rsidRPr="00704B91" w:rsidRDefault="00E64356" w:rsidP="00D77BAB">
            <w:pPr>
              <w:pStyle w:val="TableText"/>
            </w:pPr>
            <w:r>
              <w:t>ID</w:t>
            </w:r>
          </w:p>
        </w:tc>
        <w:tc>
          <w:tcPr>
            <w:tcW w:w="7110" w:type="dxa"/>
          </w:tcPr>
          <w:p w14:paraId="4A099A55" w14:textId="77777777" w:rsidR="00E64356" w:rsidRPr="00704B91" w:rsidRDefault="00E64356" w:rsidP="00D77BAB">
            <w:pPr>
              <w:pStyle w:val="TableText"/>
            </w:pPr>
            <w:r>
              <w:t xml:space="preserve">Identifier/Identification </w:t>
            </w:r>
          </w:p>
        </w:tc>
      </w:tr>
      <w:tr w:rsidR="00E64356" w:rsidRPr="00704B91" w14:paraId="50E7AF57" w14:textId="77777777" w:rsidTr="00E64356">
        <w:tc>
          <w:tcPr>
            <w:tcW w:w="2875" w:type="dxa"/>
          </w:tcPr>
          <w:p w14:paraId="602CF2E8" w14:textId="77777777" w:rsidR="00E64356" w:rsidRPr="00704B91" w:rsidRDefault="00E64356" w:rsidP="00D77BAB">
            <w:pPr>
              <w:pStyle w:val="TableText"/>
            </w:pPr>
          </w:p>
        </w:tc>
        <w:tc>
          <w:tcPr>
            <w:tcW w:w="7110" w:type="dxa"/>
          </w:tcPr>
          <w:p w14:paraId="376FA3B2" w14:textId="77777777" w:rsidR="00E64356" w:rsidRPr="00704B91" w:rsidRDefault="00E64356" w:rsidP="00D77BAB">
            <w:pPr>
              <w:pStyle w:val="TableText"/>
            </w:pPr>
          </w:p>
        </w:tc>
      </w:tr>
    </w:tbl>
    <w:p w14:paraId="6EC06261" w14:textId="71FFC9AC" w:rsidR="00F06305" w:rsidRDefault="00D719DC" w:rsidP="00D719DC">
      <w:pPr>
        <w:pStyle w:val="Heading2"/>
      </w:pPr>
      <w:bookmarkStart w:id="17" w:name="_Toc449356209"/>
      <w:r>
        <w:t>Stakeholders</w:t>
      </w:r>
      <w:bookmarkEnd w:id="17"/>
      <w:r>
        <w:t xml:space="preserve"> </w:t>
      </w:r>
    </w:p>
    <w:p w14:paraId="0F089536" w14:textId="5750F289" w:rsidR="00D719DC" w:rsidRPr="006C30E7" w:rsidRDefault="00D719DC" w:rsidP="00BD335D">
      <w:pPr>
        <w:pStyle w:val="Heading3"/>
        <w:numPr>
          <w:ilvl w:val="0"/>
          <w:numId w:val="29"/>
        </w:numPr>
        <w:rPr>
          <w:i w:val="0"/>
        </w:rPr>
      </w:pPr>
      <w:bookmarkStart w:id="18" w:name="_Toc449356210"/>
      <w:r w:rsidRPr="006C30E7">
        <w:rPr>
          <w:i w:val="0"/>
        </w:rPr>
        <w:t>KCA University</w:t>
      </w:r>
      <w:bookmarkEnd w:id="18"/>
    </w:p>
    <w:p w14:paraId="13749334" w14:textId="5091D4B6" w:rsidR="00D719DC" w:rsidRDefault="00D719DC" w:rsidP="00D719DC">
      <w:r>
        <w:t>This is the owner of the solution and one to deliver initial system requirement and definition of the ESN platform</w:t>
      </w:r>
    </w:p>
    <w:p w14:paraId="707A15D1" w14:textId="5107329E" w:rsidR="00D719DC" w:rsidRDefault="00D719DC" w:rsidP="00D719DC">
      <w:r>
        <w:t>This will be built upon three main requirements:</w:t>
      </w:r>
    </w:p>
    <w:tbl>
      <w:tblPr>
        <w:tblStyle w:val="PlainTable51"/>
        <w:tblW w:w="0" w:type="auto"/>
        <w:tblLook w:val="04A0" w:firstRow="1" w:lastRow="0" w:firstColumn="1" w:lastColumn="0" w:noHBand="0" w:noVBand="1"/>
      </w:tblPr>
      <w:tblGrid>
        <w:gridCol w:w="1350"/>
        <w:gridCol w:w="1710"/>
        <w:gridCol w:w="1620"/>
        <w:gridCol w:w="3870"/>
        <w:gridCol w:w="1520"/>
      </w:tblGrid>
      <w:tr w:rsidR="00D719DC" w:rsidRPr="006C30E7" w14:paraId="469216FB" w14:textId="77777777" w:rsidTr="006C30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0" w:type="dxa"/>
          </w:tcPr>
          <w:p w14:paraId="06927083" w14:textId="331A24A8" w:rsidR="00D719DC" w:rsidRPr="006C30E7" w:rsidRDefault="006C30E7" w:rsidP="00D719DC">
            <w:pPr>
              <w:rPr>
                <w:i w:val="0"/>
              </w:rPr>
            </w:pPr>
            <w:r w:rsidRPr="006C30E7">
              <w:rPr>
                <w:i w:val="0"/>
              </w:rPr>
              <w:t>ID</w:t>
            </w:r>
          </w:p>
        </w:tc>
        <w:tc>
          <w:tcPr>
            <w:tcW w:w="1710" w:type="dxa"/>
          </w:tcPr>
          <w:p w14:paraId="3AF2F51B" w14:textId="0CFD0ECF" w:rsidR="00D719DC" w:rsidRPr="006C30E7" w:rsidRDefault="006C30E7" w:rsidP="00D719DC">
            <w:pPr>
              <w:cnfStyle w:val="100000000000" w:firstRow="1" w:lastRow="0" w:firstColumn="0" w:lastColumn="0" w:oddVBand="0" w:evenVBand="0" w:oddHBand="0" w:evenHBand="0" w:firstRowFirstColumn="0" w:firstRowLastColumn="0" w:lastRowFirstColumn="0" w:lastRowLastColumn="0"/>
              <w:rPr>
                <w:i w:val="0"/>
              </w:rPr>
            </w:pPr>
            <w:r w:rsidRPr="006C30E7">
              <w:rPr>
                <w:i w:val="0"/>
              </w:rPr>
              <w:t>Type</w:t>
            </w:r>
          </w:p>
        </w:tc>
        <w:tc>
          <w:tcPr>
            <w:tcW w:w="1620" w:type="dxa"/>
          </w:tcPr>
          <w:p w14:paraId="15B1EA66" w14:textId="632DE381" w:rsidR="00D719DC" w:rsidRPr="006C30E7" w:rsidRDefault="006C30E7" w:rsidP="00D719DC">
            <w:pPr>
              <w:cnfStyle w:val="100000000000" w:firstRow="1" w:lastRow="0" w:firstColumn="0" w:lastColumn="0" w:oddVBand="0" w:evenVBand="0" w:oddHBand="0" w:evenHBand="0" w:firstRowFirstColumn="0" w:firstRowLastColumn="0" w:lastRowFirstColumn="0" w:lastRowLastColumn="0"/>
              <w:rPr>
                <w:i w:val="0"/>
              </w:rPr>
            </w:pPr>
            <w:r w:rsidRPr="006C30E7">
              <w:rPr>
                <w:i w:val="0"/>
              </w:rPr>
              <w:t>Platform</w:t>
            </w:r>
          </w:p>
        </w:tc>
        <w:tc>
          <w:tcPr>
            <w:tcW w:w="3870" w:type="dxa"/>
          </w:tcPr>
          <w:p w14:paraId="6579F982" w14:textId="4674690C" w:rsidR="00D719DC" w:rsidRPr="006C30E7" w:rsidRDefault="006C30E7" w:rsidP="00D719DC">
            <w:pPr>
              <w:cnfStyle w:val="100000000000" w:firstRow="1" w:lastRow="0" w:firstColumn="0" w:lastColumn="0" w:oddVBand="0" w:evenVBand="0" w:oddHBand="0" w:evenHBand="0" w:firstRowFirstColumn="0" w:firstRowLastColumn="0" w:lastRowFirstColumn="0" w:lastRowLastColumn="0"/>
              <w:rPr>
                <w:i w:val="0"/>
              </w:rPr>
            </w:pPr>
            <w:r w:rsidRPr="006C30E7">
              <w:rPr>
                <w:i w:val="0"/>
              </w:rPr>
              <w:t xml:space="preserve">Requirements description </w:t>
            </w:r>
          </w:p>
        </w:tc>
        <w:tc>
          <w:tcPr>
            <w:tcW w:w="1520" w:type="dxa"/>
          </w:tcPr>
          <w:p w14:paraId="1365E1BF" w14:textId="7AEEC247" w:rsidR="00D719DC" w:rsidRPr="006C30E7" w:rsidRDefault="006C30E7" w:rsidP="00D719DC">
            <w:pPr>
              <w:cnfStyle w:val="100000000000" w:firstRow="1" w:lastRow="0" w:firstColumn="0" w:lastColumn="0" w:oddVBand="0" w:evenVBand="0" w:oddHBand="0" w:evenHBand="0" w:firstRowFirstColumn="0" w:firstRowLastColumn="0" w:lastRowFirstColumn="0" w:lastRowLastColumn="0"/>
              <w:rPr>
                <w:i w:val="0"/>
              </w:rPr>
            </w:pPr>
            <w:r w:rsidRPr="006C30E7">
              <w:rPr>
                <w:i w:val="0"/>
              </w:rPr>
              <w:t>Priority</w:t>
            </w:r>
          </w:p>
        </w:tc>
      </w:tr>
      <w:tr w:rsidR="00D719DC" w14:paraId="4384333E" w14:textId="77777777" w:rsidTr="006C3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auto"/>
              <w:right w:val="single" w:sz="4" w:space="0" w:color="auto"/>
            </w:tcBorders>
          </w:tcPr>
          <w:p w14:paraId="6D8876AB" w14:textId="2BCABC69" w:rsidR="00D719DC" w:rsidRPr="006C30E7" w:rsidRDefault="006C30E7" w:rsidP="00D719DC">
            <w:pPr>
              <w:rPr>
                <w:i w:val="0"/>
              </w:rPr>
            </w:pPr>
            <w:r>
              <w:rPr>
                <w:i w:val="0"/>
              </w:rPr>
              <w:t>ESN1</w:t>
            </w:r>
          </w:p>
        </w:tc>
        <w:tc>
          <w:tcPr>
            <w:tcW w:w="1710" w:type="dxa"/>
            <w:tcBorders>
              <w:top w:val="single" w:sz="4" w:space="0" w:color="7F7F7F" w:themeColor="text1" w:themeTint="80"/>
              <w:left w:val="single" w:sz="4" w:space="0" w:color="auto"/>
              <w:bottom w:val="single" w:sz="4" w:space="0" w:color="auto"/>
              <w:right w:val="single" w:sz="4" w:space="0" w:color="auto"/>
            </w:tcBorders>
          </w:tcPr>
          <w:p w14:paraId="273D7602" w14:textId="1BAACC42" w:rsidR="00D719DC" w:rsidRPr="006C30E7" w:rsidRDefault="006C30E7" w:rsidP="00D719DC">
            <w:pPr>
              <w:cnfStyle w:val="000000100000" w:firstRow="0" w:lastRow="0" w:firstColumn="0" w:lastColumn="0" w:oddVBand="0" w:evenVBand="0" w:oddHBand="1" w:evenHBand="0" w:firstRowFirstColumn="0" w:firstRowLastColumn="0" w:lastRowFirstColumn="0" w:lastRowLastColumn="0"/>
            </w:pPr>
            <w:r>
              <w:t xml:space="preserve">Solution </w:t>
            </w:r>
          </w:p>
        </w:tc>
        <w:tc>
          <w:tcPr>
            <w:tcW w:w="1620" w:type="dxa"/>
            <w:tcBorders>
              <w:top w:val="single" w:sz="4" w:space="0" w:color="7F7F7F" w:themeColor="text1" w:themeTint="80"/>
              <w:left w:val="single" w:sz="4" w:space="0" w:color="auto"/>
              <w:bottom w:val="single" w:sz="4" w:space="0" w:color="auto"/>
              <w:right w:val="single" w:sz="4" w:space="0" w:color="auto"/>
            </w:tcBorders>
          </w:tcPr>
          <w:p w14:paraId="7BE4F62D" w14:textId="026AB7BA" w:rsidR="00D719DC" w:rsidRPr="006C30E7" w:rsidRDefault="006C30E7" w:rsidP="00D719DC">
            <w:pPr>
              <w:cnfStyle w:val="000000100000" w:firstRow="0" w:lastRow="0" w:firstColumn="0" w:lastColumn="0" w:oddVBand="0" w:evenVBand="0" w:oddHBand="1"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auto"/>
              <w:right w:val="single" w:sz="4" w:space="0" w:color="auto"/>
            </w:tcBorders>
          </w:tcPr>
          <w:p w14:paraId="19C5192E" w14:textId="6D93CAE8" w:rsidR="00D719DC" w:rsidRPr="006C30E7" w:rsidRDefault="006C30E7" w:rsidP="00D719DC">
            <w:pPr>
              <w:cnfStyle w:val="000000100000" w:firstRow="0" w:lastRow="0" w:firstColumn="0" w:lastColumn="0" w:oddVBand="0" w:evenVBand="0" w:oddHBand="1" w:evenHBand="0" w:firstRowFirstColumn="0" w:firstRowLastColumn="0" w:lastRowFirstColumn="0" w:lastRowLastColumn="0"/>
            </w:pPr>
            <w:r>
              <w:t xml:space="preserve">Timely deployment into the market. This shall be underpinned with a clear and concise delivery project plan. </w:t>
            </w:r>
          </w:p>
        </w:tc>
        <w:tc>
          <w:tcPr>
            <w:tcW w:w="1520" w:type="dxa"/>
            <w:tcBorders>
              <w:top w:val="single" w:sz="4" w:space="0" w:color="7F7F7F" w:themeColor="text1" w:themeTint="80"/>
              <w:left w:val="single" w:sz="4" w:space="0" w:color="auto"/>
              <w:bottom w:val="single" w:sz="4" w:space="0" w:color="auto"/>
            </w:tcBorders>
          </w:tcPr>
          <w:p w14:paraId="3963C4DD" w14:textId="59DC1207" w:rsidR="00D719DC" w:rsidRPr="006C30E7" w:rsidRDefault="006C30E7" w:rsidP="00D719DC">
            <w:pPr>
              <w:cnfStyle w:val="000000100000" w:firstRow="0" w:lastRow="0" w:firstColumn="0" w:lastColumn="0" w:oddVBand="0" w:evenVBand="0" w:oddHBand="1" w:evenHBand="0" w:firstRowFirstColumn="0" w:firstRowLastColumn="0" w:lastRowFirstColumn="0" w:lastRowLastColumn="0"/>
            </w:pPr>
            <w:r>
              <w:t>1</w:t>
            </w:r>
          </w:p>
        </w:tc>
      </w:tr>
      <w:tr w:rsidR="00D719DC" w14:paraId="40E8BD0C" w14:textId="77777777" w:rsidTr="006C30E7">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auto"/>
              <w:right w:val="single" w:sz="4" w:space="0" w:color="auto"/>
            </w:tcBorders>
          </w:tcPr>
          <w:p w14:paraId="41AEAD03" w14:textId="1EFA6D84" w:rsidR="00D719DC" w:rsidRPr="006C30E7" w:rsidRDefault="00D719DC" w:rsidP="00D719DC">
            <w:pPr>
              <w:rPr>
                <w:i w:val="0"/>
              </w:rPr>
            </w:pPr>
          </w:p>
        </w:tc>
        <w:tc>
          <w:tcPr>
            <w:tcW w:w="1710" w:type="dxa"/>
            <w:tcBorders>
              <w:top w:val="single" w:sz="4" w:space="0" w:color="auto"/>
              <w:left w:val="single" w:sz="4" w:space="0" w:color="auto"/>
              <w:right w:val="single" w:sz="4" w:space="0" w:color="auto"/>
            </w:tcBorders>
          </w:tcPr>
          <w:p w14:paraId="65301D9C" w14:textId="6FE428B4" w:rsidR="00D719DC" w:rsidRPr="006C30E7" w:rsidRDefault="00D719DC" w:rsidP="00D719DC">
            <w:pPr>
              <w:cnfStyle w:val="000000000000" w:firstRow="0" w:lastRow="0" w:firstColumn="0" w:lastColumn="0" w:oddVBand="0" w:evenVBand="0" w:oddHBand="0" w:evenHBand="0" w:firstRowFirstColumn="0" w:firstRowLastColumn="0" w:lastRowFirstColumn="0" w:lastRowLastColumn="0"/>
            </w:pPr>
          </w:p>
        </w:tc>
        <w:tc>
          <w:tcPr>
            <w:tcW w:w="1620" w:type="dxa"/>
            <w:tcBorders>
              <w:top w:val="single" w:sz="4" w:space="0" w:color="auto"/>
              <w:left w:val="single" w:sz="4" w:space="0" w:color="auto"/>
              <w:right w:val="single" w:sz="4" w:space="0" w:color="auto"/>
            </w:tcBorders>
          </w:tcPr>
          <w:p w14:paraId="01ECDB7E" w14:textId="05357C09" w:rsidR="00D719DC" w:rsidRPr="006C30E7" w:rsidRDefault="00D719DC" w:rsidP="00D719DC">
            <w:pPr>
              <w:cnfStyle w:val="000000000000" w:firstRow="0" w:lastRow="0" w:firstColumn="0" w:lastColumn="0" w:oddVBand="0" w:evenVBand="0" w:oddHBand="0" w:evenHBand="0" w:firstRowFirstColumn="0" w:firstRowLastColumn="0" w:lastRowFirstColumn="0" w:lastRowLastColumn="0"/>
            </w:pPr>
          </w:p>
        </w:tc>
        <w:tc>
          <w:tcPr>
            <w:tcW w:w="3870" w:type="dxa"/>
            <w:tcBorders>
              <w:top w:val="single" w:sz="4" w:space="0" w:color="auto"/>
              <w:left w:val="single" w:sz="4" w:space="0" w:color="auto"/>
              <w:right w:val="single" w:sz="4" w:space="0" w:color="auto"/>
            </w:tcBorders>
          </w:tcPr>
          <w:p w14:paraId="76AD20E0" w14:textId="77777777" w:rsidR="00D719DC" w:rsidRPr="006C30E7" w:rsidRDefault="00D719DC" w:rsidP="00D719DC">
            <w:pPr>
              <w:cnfStyle w:val="000000000000" w:firstRow="0" w:lastRow="0" w:firstColumn="0" w:lastColumn="0" w:oddVBand="0" w:evenVBand="0" w:oddHBand="0" w:evenHBand="0" w:firstRowFirstColumn="0" w:firstRowLastColumn="0" w:lastRowFirstColumn="0" w:lastRowLastColumn="0"/>
            </w:pPr>
          </w:p>
        </w:tc>
        <w:tc>
          <w:tcPr>
            <w:tcW w:w="1520" w:type="dxa"/>
            <w:tcBorders>
              <w:top w:val="single" w:sz="4" w:space="0" w:color="auto"/>
              <w:left w:val="single" w:sz="4" w:space="0" w:color="auto"/>
            </w:tcBorders>
          </w:tcPr>
          <w:p w14:paraId="6AD322BE" w14:textId="77777777" w:rsidR="00D719DC" w:rsidRPr="006C30E7" w:rsidRDefault="00D719DC" w:rsidP="00D719DC">
            <w:pPr>
              <w:cnfStyle w:val="000000000000" w:firstRow="0" w:lastRow="0" w:firstColumn="0" w:lastColumn="0" w:oddVBand="0" w:evenVBand="0" w:oddHBand="0" w:evenHBand="0" w:firstRowFirstColumn="0" w:firstRowLastColumn="0" w:lastRowFirstColumn="0" w:lastRowLastColumn="0"/>
            </w:pPr>
          </w:p>
        </w:tc>
      </w:tr>
    </w:tbl>
    <w:p w14:paraId="11DCA748" w14:textId="047F4BBF" w:rsidR="00812512" w:rsidRDefault="00812512" w:rsidP="00812512">
      <w:pPr>
        <w:pStyle w:val="Heading3"/>
        <w:numPr>
          <w:ilvl w:val="0"/>
          <w:numId w:val="29"/>
        </w:numPr>
        <w:rPr>
          <w:i w:val="0"/>
        </w:rPr>
      </w:pPr>
      <w:bookmarkStart w:id="19" w:name="_Toc449356211"/>
      <w:r w:rsidRPr="00812512">
        <w:rPr>
          <w:i w:val="0"/>
        </w:rPr>
        <w:t>Service Integration Partners</w:t>
      </w:r>
      <w:bookmarkEnd w:id="19"/>
    </w:p>
    <w:tbl>
      <w:tblPr>
        <w:tblStyle w:val="PlainTable51"/>
        <w:tblW w:w="0" w:type="auto"/>
        <w:tblLook w:val="04A0" w:firstRow="1" w:lastRow="0" w:firstColumn="1" w:lastColumn="0" w:noHBand="0" w:noVBand="1"/>
      </w:tblPr>
      <w:tblGrid>
        <w:gridCol w:w="1350"/>
        <w:gridCol w:w="1710"/>
        <w:gridCol w:w="1620"/>
        <w:gridCol w:w="3870"/>
        <w:gridCol w:w="1520"/>
      </w:tblGrid>
      <w:tr w:rsidR="00812512" w:rsidRPr="006C30E7" w14:paraId="4CB973CB" w14:textId="77777777" w:rsidTr="005F78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0" w:type="dxa"/>
          </w:tcPr>
          <w:p w14:paraId="41742E62" w14:textId="77777777" w:rsidR="00812512" w:rsidRPr="006C30E7" w:rsidRDefault="00812512" w:rsidP="005F78EA">
            <w:pPr>
              <w:rPr>
                <w:i w:val="0"/>
              </w:rPr>
            </w:pPr>
            <w:r w:rsidRPr="006C30E7">
              <w:rPr>
                <w:i w:val="0"/>
              </w:rPr>
              <w:t>ID</w:t>
            </w:r>
          </w:p>
        </w:tc>
        <w:tc>
          <w:tcPr>
            <w:tcW w:w="1710" w:type="dxa"/>
          </w:tcPr>
          <w:p w14:paraId="212431CE" w14:textId="77777777" w:rsidR="00812512" w:rsidRPr="006C30E7" w:rsidRDefault="00812512" w:rsidP="005F78EA">
            <w:pPr>
              <w:cnfStyle w:val="100000000000" w:firstRow="1" w:lastRow="0" w:firstColumn="0" w:lastColumn="0" w:oddVBand="0" w:evenVBand="0" w:oddHBand="0" w:evenHBand="0" w:firstRowFirstColumn="0" w:firstRowLastColumn="0" w:lastRowFirstColumn="0" w:lastRowLastColumn="0"/>
              <w:rPr>
                <w:i w:val="0"/>
              </w:rPr>
            </w:pPr>
            <w:r w:rsidRPr="006C30E7">
              <w:rPr>
                <w:i w:val="0"/>
              </w:rPr>
              <w:t>Type</w:t>
            </w:r>
          </w:p>
        </w:tc>
        <w:tc>
          <w:tcPr>
            <w:tcW w:w="1620" w:type="dxa"/>
          </w:tcPr>
          <w:p w14:paraId="04977B44" w14:textId="77777777" w:rsidR="00812512" w:rsidRPr="006C30E7" w:rsidRDefault="00812512" w:rsidP="005F78EA">
            <w:pPr>
              <w:cnfStyle w:val="100000000000" w:firstRow="1" w:lastRow="0" w:firstColumn="0" w:lastColumn="0" w:oddVBand="0" w:evenVBand="0" w:oddHBand="0" w:evenHBand="0" w:firstRowFirstColumn="0" w:firstRowLastColumn="0" w:lastRowFirstColumn="0" w:lastRowLastColumn="0"/>
              <w:rPr>
                <w:i w:val="0"/>
              </w:rPr>
            </w:pPr>
            <w:r w:rsidRPr="006C30E7">
              <w:rPr>
                <w:i w:val="0"/>
              </w:rPr>
              <w:t>Platform</w:t>
            </w:r>
          </w:p>
        </w:tc>
        <w:tc>
          <w:tcPr>
            <w:tcW w:w="3870" w:type="dxa"/>
          </w:tcPr>
          <w:p w14:paraId="4260817F" w14:textId="77777777" w:rsidR="00812512" w:rsidRPr="006C30E7" w:rsidRDefault="00812512" w:rsidP="005F78EA">
            <w:pPr>
              <w:cnfStyle w:val="100000000000" w:firstRow="1" w:lastRow="0" w:firstColumn="0" w:lastColumn="0" w:oddVBand="0" w:evenVBand="0" w:oddHBand="0" w:evenHBand="0" w:firstRowFirstColumn="0" w:firstRowLastColumn="0" w:lastRowFirstColumn="0" w:lastRowLastColumn="0"/>
              <w:rPr>
                <w:i w:val="0"/>
              </w:rPr>
            </w:pPr>
            <w:r w:rsidRPr="006C30E7">
              <w:rPr>
                <w:i w:val="0"/>
              </w:rPr>
              <w:t xml:space="preserve">Requirements description </w:t>
            </w:r>
          </w:p>
        </w:tc>
        <w:tc>
          <w:tcPr>
            <w:tcW w:w="1520" w:type="dxa"/>
          </w:tcPr>
          <w:p w14:paraId="0B54BBE8" w14:textId="77777777" w:rsidR="00812512" w:rsidRPr="006C30E7" w:rsidRDefault="00812512" w:rsidP="005F78EA">
            <w:pPr>
              <w:cnfStyle w:val="100000000000" w:firstRow="1" w:lastRow="0" w:firstColumn="0" w:lastColumn="0" w:oddVBand="0" w:evenVBand="0" w:oddHBand="0" w:evenHBand="0" w:firstRowFirstColumn="0" w:firstRowLastColumn="0" w:lastRowFirstColumn="0" w:lastRowLastColumn="0"/>
              <w:rPr>
                <w:i w:val="0"/>
              </w:rPr>
            </w:pPr>
            <w:r w:rsidRPr="006C30E7">
              <w:rPr>
                <w:i w:val="0"/>
              </w:rPr>
              <w:t>Priority</w:t>
            </w:r>
          </w:p>
        </w:tc>
      </w:tr>
      <w:tr w:rsidR="00812512" w14:paraId="58659556" w14:textId="77777777" w:rsidTr="005F7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auto"/>
              <w:right w:val="single" w:sz="4" w:space="0" w:color="auto"/>
            </w:tcBorders>
          </w:tcPr>
          <w:p w14:paraId="019C1BA6" w14:textId="69F4D87D" w:rsidR="00812512" w:rsidRPr="006C30E7" w:rsidRDefault="00812512" w:rsidP="005F78EA">
            <w:pPr>
              <w:rPr>
                <w:i w:val="0"/>
              </w:rPr>
            </w:pPr>
            <w:r>
              <w:rPr>
                <w:i w:val="0"/>
              </w:rPr>
              <w:lastRenderedPageBreak/>
              <w:t>ESN2</w:t>
            </w:r>
          </w:p>
        </w:tc>
        <w:tc>
          <w:tcPr>
            <w:tcW w:w="1710" w:type="dxa"/>
            <w:tcBorders>
              <w:top w:val="single" w:sz="4" w:space="0" w:color="7F7F7F" w:themeColor="text1" w:themeTint="80"/>
              <w:left w:val="single" w:sz="4" w:space="0" w:color="auto"/>
              <w:bottom w:val="single" w:sz="4" w:space="0" w:color="auto"/>
              <w:right w:val="single" w:sz="4" w:space="0" w:color="auto"/>
            </w:tcBorders>
          </w:tcPr>
          <w:p w14:paraId="5CDD6E2B" w14:textId="77777777" w:rsidR="00812512" w:rsidRPr="006C30E7" w:rsidRDefault="00812512" w:rsidP="005F78EA">
            <w:pPr>
              <w:cnfStyle w:val="000000100000" w:firstRow="0" w:lastRow="0" w:firstColumn="0" w:lastColumn="0" w:oddVBand="0" w:evenVBand="0" w:oddHBand="1" w:evenHBand="0" w:firstRowFirstColumn="0" w:firstRowLastColumn="0" w:lastRowFirstColumn="0" w:lastRowLastColumn="0"/>
            </w:pPr>
            <w:r>
              <w:t xml:space="preserve">Solution </w:t>
            </w:r>
          </w:p>
        </w:tc>
        <w:tc>
          <w:tcPr>
            <w:tcW w:w="1620" w:type="dxa"/>
            <w:tcBorders>
              <w:top w:val="single" w:sz="4" w:space="0" w:color="7F7F7F" w:themeColor="text1" w:themeTint="80"/>
              <w:left w:val="single" w:sz="4" w:space="0" w:color="auto"/>
              <w:bottom w:val="single" w:sz="4" w:space="0" w:color="auto"/>
              <w:right w:val="single" w:sz="4" w:space="0" w:color="auto"/>
            </w:tcBorders>
          </w:tcPr>
          <w:p w14:paraId="35D850AC" w14:textId="77777777" w:rsidR="00812512" w:rsidRPr="006C30E7" w:rsidRDefault="00812512" w:rsidP="005F78EA">
            <w:pPr>
              <w:cnfStyle w:val="000000100000" w:firstRow="0" w:lastRow="0" w:firstColumn="0" w:lastColumn="0" w:oddVBand="0" w:evenVBand="0" w:oddHBand="1"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auto"/>
              <w:right w:val="single" w:sz="4" w:space="0" w:color="auto"/>
            </w:tcBorders>
          </w:tcPr>
          <w:p w14:paraId="469BAEC0" w14:textId="5C7CDE10" w:rsidR="00812512" w:rsidRPr="006C30E7" w:rsidRDefault="00812512" w:rsidP="00812512">
            <w:pPr>
              <w:cnfStyle w:val="000000100000" w:firstRow="0" w:lastRow="0" w:firstColumn="0" w:lastColumn="0" w:oddVBand="0" w:evenVBand="0" w:oddHBand="1" w:evenHBand="0" w:firstRowFirstColumn="0" w:firstRowLastColumn="0" w:lastRowFirstColumn="0" w:lastRowLastColumn="0"/>
            </w:pPr>
            <w:r>
              <w:t xml:space="preserve">The solution shall maintain standard API interfaces to ensure minimal overhead for service integrations. </w:t>
            </w:r>
          </w:p>
        </w:tc>
        <w:tc>
          <w:tcPr>
            <w:tcW w:w="1520" w:type="dxa"/>
            <w:tcBorders>
              <w:top w:val="single" w:sz="4" w:space="0" w:color="7F7F7F" w:themeColor="text1" w:themeTint="80"/>
              <w:left w:val="single" w:sz="4" w:space="0" w:color="auto"/>
              <w:bottom w:val="single" w:sz="4" w:space="0" w:color="auto"/>
            </w:tcBorders>
          </w:tcPr>
          <w:p w14:paraId="5D8BD48A" w14:textId="77777777" w:rsidR="00812512" w:rsidRPr="006C30E7" w:rsidRDefault="00812512" w:rsidP="005F78EA">
            <w:pPr>
              <w:cnfStyle w:val="000000100000" w:firstRow="0" w:lastRow="0" w:firstColumn="0" w:lastColumn="0" w:oddVBand="0" w:evenVBand="0" w:oddHBand="1" w:evenHBand="0" w:firstRowFirstColumn="0" w:firstRowLastColumn="0" w:lastRowFirstColumn="0" w:lastRowLastColumn="0"/>
            </w:pPr>
            <w:r>
              <w:t>1</w:t>
            </w:r>
          </w:p>
        </w:tc>
      </w:tr>
    </w:tbl>
    <w:p w14:paraId="17499B9F" w14:textId="77777777" w:rsidR="00691F66" w:rsidRPr="00691F66" w:rsidRDefault="00691F66" w:rsidP="00691F66"/>
    <w:p w14:paraId="5AE953B3" w14:textId="52870CF7" w:rsidR="00812512" w:rsidRDefault="009E71C5" w:rsidP="009E71C5">
      <w:pPr>
        <w:pStyle w:val="Heading3"/>
        <w:numPr>
          <w:ilvl w:val="0"/>
          <w:numId w:val="29"/>
        </w:numPr>
        <w:rPr>
          <w:i w:val="0"/>
        </w:rPr>
      </w:pPr>
      <w:bookmarkStart w:id="20" w:name="_Toc449356212"/>
      <w:r w:rsidRPr="009E71C5">
        <w:rPr>
          <w:i w:val="0"/>
        </w:rPr>
        <w:t>Innovators</w:t>
      </w:r>
      <w:bookmarkEnd w:id="20"/>
    </w:p>
    <w:tbl>
      <w:tblPr>
        <w:tblStyle w:val="PlainTable51"/>
        <w:tblW w:w="0" w:type="auto"/>
        <w:tblLook w:val="04A0" w:firstRow="1" w:lastRow="0" w:firstColumn="1" w:lastColumn="0" w:noHBand="0" w:noVBand="1"/>
      </w:tblPr>
      <w:tblGrid>
        <w:gridCol w:w="1350"/>
        <w:gridCol w:w="1710"/>
        <w:gridCol w:w="1620"/>
        <w:gridCol w:w="3870"/>
        <w:gridCol w:w="1520"/>
      </w:tblGrid>
      <w:tr w:rsidR="009E71C5" w:rsidRPr="006C30E7" w14:paraId="31AD22A9" w14:textId="77777777" w:rsidTr="005F78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0" w:type="dxa"/>
          </w:tcPr>
          <w:p w14:paraId="6ED50984" w14:textId="77777777" w:rsidR="009E71C5" w:rsidRPr="006C30E7" w:rsidRDefault="009E71C5" w:rsidP="005F78EA">
            <w:pPr>
              <w:rPr>
                <w:i w:val="0"/>
              </w:rPr>
            </w:pPr>
            <w:r w:rsidRPr="006C30E7">
              <w:rPr>
                <w:i w:val="0"/>
              </w:rPr>
              <w:t>ID</w:t>
            </w:r>
          </w:p>
        </w:tc>
        <w:tc>
          <w:tcPr>
            <w:tcW w:w="1710" w:type="dxa"/>
          </w:tcPr>
          <w:p w14:paraId="7DDAF9AC" w14:textId="77777777" w:rsidR="009E71C5" w:rsidRPr="006C30E7" w:rsidRDefault="009E71C5" w:rsidP="005F78EA">
            <w:pPr>
              <w:cnfStyle w:val="100000000000" w:firstRow="1" w:lastRow="0" w:firstColumn="0" w:lastColumn="0" w:oddVBand="0" w:evenVBand="0" w:oddHBand="0" w:evenHBand="0" w:firstRowFirstColumn="0" w:firstRowLastColumn="0" w:lastRowFirstColumn="0" w:lastRowLastColumn="0"/>
              <w:rPr>
                <w:i w:val="0"/>
              </w:rPr>
            </w:pPr>
            <w:r w:rsidRPr="006C30E7">
              <w:rPr>
                <w:i w:val="0"/>
              </w:rPr>
              <w:t>Type</w:t>
            </w:r>
          </w:p>
        </w:tc>
        <w:tc>
          <w:tcPr>
            <w:tcW w:w="1620" w:type="dxa"/>
          </w:tcPr>
          <w:p w14:paraId="54A92AE7" w14:textId="77777777" w:rsidR="009E71C5" w:rsidRPr="006C30E7" w:rsidRDefault="009E71C5" w:rsidP="005F78EA">
            <w:pPr>
              <w:cnfStyle w:val="100000000000" w:firstRow="1" w:lastRow="0" w:firstColumn="0" w:lastColumn="0" w:oddVBand="0" w:evenVBand="0" w:oddHBand="0" w:evenHBand="0" w:firstRowFirstColumn="0" w:firstRowLastColumn="0" w:lastRowFirstColumn="0" w:lastRowLastColumn="0"/>
              <w:rPr>
                <w:i w:val="0"/>
              </w:rPr>
            </w:pPr>
            <w:r w:rsidRPr="006C30E7">
              <w:rPr>
                <w:i w:val="0"/>
              </w:rPr>
              <w:t>Platform</w:t>
            </w:r>
          </w:p>
        </w:tc>
        <w:tc>
          <w:tcPr>
            <w:tcW w:w="3870" w:type="dxa"/>
          </w:tcPr>
          <w:p w14:paraId="78DFBDA6" w14:textId="77777777" w:rsidR="009E71C5" w:rsidRPr="006C30E7" w:rsidRDefault="009E71C5" w:rsidP="005F78EA">
            <w:pPr>
              <w:cnfStyle w:val="100000000000" w:firstRow="1" w:lastRow="0" w:firstColumn="0" w:lastColumn="0" w:oddVBand="0" w:evenVBand="0" w:oddHBand="0" w:evenHBand="0" w:firstRowFirstColumn="0" w:firstRowLastColumn="0" w:lastRowFirstColumn="0" w:lastRowLastColumn="0"/>
              <w:rPr>
                <w:i w:val="0"/>
              </w:rPr>
            </w:pPr>
            <w:r w:rsidRPr="006C30E7">
              <w:rPr>
                <w:i w:val="0"/>
              </w:rPr>
              <w:t xml:space="preserve">Requirements description </w:t>
            </w:r>
          </w:p>
        </w:tc>
        <w:tc>
          <w:tcPr>
            <w:tcW w:w="1520" w:type="dxa"/>
          </w:tcPr>
          <w:p w14:paraId="3A7B926D" w14:textId="77777777" w:rsidR="009E71C5" w:rsidRPr="006C30E7" w:rsidRDefault="009E71C5" w:rsidP="005F78EA">
            <w:pPr>
              <w:cnfStyle w:val="100000000000" w:firstRow="1" w:lastRow="0" w:firstColumn="0" w:lastColumn="0" w:oddVBand="0" w:evenVBand="0" w:oddHBand="0" w:evenHBand="0" w:firstRowFirstColumn="0" w:firstRowLastColumn="0" w:lastRowFirstColumn="0" w:lastRowLastColumn="0"/>
              <w:rPr>
                <w:i w:val="0"/>
              </w:rPr>
            </w:pPr>
            <w:r w:rsidRPr="006C30E7">
              <w:rPr>
                <w:i w:val="0"/>
              </w:rPr>
              <w:t>Priority</w:t>
            </w:r>
          </w:p>
        </w:tc>
      </w:tr>
      <w:tr w:rsidR="009E71C5" w14:paraId="32F4753B" w14:textId="77777777" w:rsidTr="005F7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auto"/>
              <w:right w:val="single" w:sz="4" w:space="0" w:color="auto"/>
            </w:tcBorders>
          </w:tcPr>
          <w:p w14:paraId="5A1776AC" w14:textId="3286235A" w:rsidR="009E71C5" w:rsidRPr="006C30E7" w:rsidRDefault="009E71C5" w:rsidP="005F78EA">
            <w:pPr>
              <w:rPr>
                <w:i w:val="0"/>
              </w:rPr>
            </w:pPr>
            <w:r>
              <w:rPr>
                <w:i w:val="0"/>
              </w:rPr>
              <w:t>ESN3</w:t>
            </w:r>
          </w:p>
        </w:tc>
        <w:tc>
          <w:tcPr>
            <w:tcW w:w="1710" w:type="dxa"/>
            <w:tcBorders>
              <w:top w:val="single" w:sz="4" w:space="0" w:color="7F7F7F" w:themeColor="text1" w:themeTint="80"/>
              <w:left w:val="single" w:sz="4" w:space="0" w:color="auto"/>
              <w:bottom w:val="single" w:sz="4" w:space="0" w:color="auto"/>
              <w:right w:val="single" w:sz="4" w:space="0" w:color="auto"/>
            </w:tcBorders>
          </w:tcPr>
          <w:p w14:paraId="5130970D" w14:textId="77777777" w:rsidR="009E71C5" w:rsidRPr="006C30E7" w:rsidRDefault="009E71C5" w:rsidP="005F78EA">
            <w:pPr>
              <w:cnfStyle w:val="000000100000" w:firstRow="0" w:lastRow="0" w:firstColumn="0" w:lastColumn="0" w:oddVBand="0" w:evenVBand="0" w:oddHBand="1" w:evenHBand="0" w:firstRowFirstColumn="0" w:firstRowLastColumn="0" w:lastRowFirstColumn="0" w:lastRowLastColumn="0"/>
            </w:pPr>
            <w:r>
              <w:t xml:space="preserve">Solution </w:t>
            </w:r>
          </w:p>
        </w:tc>
        <w:tc>
          <w:tcPr>
            <w:tcW w:w="1620" w:type="dxa"/>
            <w:tcBorders>
              <w:top w:val="single" w:sz="4" w:space="0" w:color="7F7F7F" w:themeColor="text1" w:themeTint="80"/>
              <w:left w:val="single" w:sz="4" w:space="0" w:color="auto"/>
              <w:bottom w:val="single" w:sz="4" w:space="0" w:color="auto"/>
              <w:right w:val="single" w:sz="4" w:space="0" w:color="auto"/>
            </w:tcBorders>
          </w:tcPr>
          <w:p w14:paraId="501F9D25" w14:textId="77777777" w:rsidR="009E71C5" w:rsidRPr="006C30E7" w:rsidRDefault="009E71C5" w:rsidP="005F78EA">
            <w:pPr>
              <w:cnfStyle w:val="000000100000" w:firstRow="0" w:lastRow="0" w:firstColumn="0" w:lastColumn="0" w:oddVBand="0" w:evenVBand="0" w:oddHBand="1"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auto"/>
              <w:right w:val="single" w:sz="4" w:space="0" w:color="auto"/>
            </w:tcBorders>
          </w:tcPr>
          <w:p w14:paraId="67DC82F5" w14:textId="761B62BE" w:rsidR="009E71C5" w:rsidRPr="006C30E7" w:rsidRDefault="009E71C5" w:rsidP="005F78EA">
            <w:pPr>
              <w:cnfStyle w:val="000000100000" w:firstRow="0" w:lastRow="0" w:firstColumn="0" w:lastColumn="0" w:oddVBand="0" w:evenVBand="0" w:oddHBand="1" w:evenHBand="0" w:firstRowFirstColumn="0" w:firstRowLastColumn="0" w:lastRowFirstColumn="0" w:lastRowLastColumn="0"/>
            </w:pPr>
            <w:r>
              <w:t>Ease of access and user experience of the platform</w:t>
            </w:r>
          </w:p>
        </w:tc>
        <w:tc>
          <w:tcPr>
            <w:tcW w:w="1520" w:type="dxa"/>
            <w:tcBorders>
              <w:top w:val="single" w:sz="4" w:space="0" w:color="7F7F7F" w:themeColor="text1" w:themeTint="80"/>
              <w:left w:val="single" w:sz="4" w:space="0" w:color="auto"/>
              <w:bottom w:val="single" w:sz="4" w:space="0" w:color="auto"/>
            </w:tcBorders>
          </w:tcPr>
          <w:p w14:paraId="1198EE23" w14:textId="77777777" w:rsidR="009E71C5" w:rsidRPr="006C30E7" w:rsidRDefault="009E71C5" w:rsidP="005F78EA">
            <w:pPr>
              <w:cnfStyle w:val="000000100000" w:firstRow="0" w:lastRow="0" w:firstColumn="0" w:lastColumn="0" w:oddVBand="0" w:evenVBand="0" w:oddHBand="1" w:evenHBand="0" w:firstRowFirstColumn="0" w:firstRowLastColumn="0" w:lastRowFirstColumn="0" w:lastRowLastColumn="0"/>
            </w:pPr>
            <w:r>
              <w:t>1</w:t>
            </w:r>
          </w:p>
        </w:tc>
      </w:tr>
    </w:tbl>
    <w:p w14:paraId="6497C386" w14:textId="77777777" w:rsidR="009E71C5" w:rsidRPr="009E71C5" w:rsidRDefault="009E71C5" w:rsidP="009E71C5"/>
    <w:p w14:paraId="013493D3" w14:textId="2E71D38A" w:rsidR="009E71C5" w:rsidRDefault="009E71C5" w:rsidP="009E71C5">
      <w:pPr>
        <w:pStyle w:val="Heading3"/>
        <w:numPr>
          <w:ilvl w:val="0"/>
          <w:numId w:val="29"/>
        </w:numPr>
        <w:rPr>
          <w:i w:val="0"/>
        </w:rPr>
      </w:pPr>
      <w:bookmarkStart w:id="21" w:name="_Toc449356213"/>
      <w:r w:rsidRPr="009E71C5">
        <w:rPr>
          <w:i w:val="0"/>
        </w:rPr>
        <w:t>Mentors/Investors</w:t>
      </w:r>
      <w:bookmarkEnd w:id="21"/>
    </w:p>
    <w:tbl>
      <w:tblPr>
        <w:tblStyle w:val="PlainTable51"/>
        <w:tblW w:w="0" w:type="auto"/>
        <w:tblLook w:val="04A0" w:firstRow="1" w:lastRow="0" w:firstColumn="1" w:lastColumn="0" w:noHBand="0" w:noVBand="1"/>
      </w:tblPr>
      <w:tblGrid>
        <w:gridCol w:w="1350"/>
        <w:gridCol w:w="1710"/>
        <w:gridCol w:w="1620"/>
        <w:gridCol w:w="3870"/>
        <w:gridCol w:w="1520"/>
      </w:tblGrid>
      <w:tr w:rsidR="009E71C5" w:rsidRPr="006C30E7" w14:paraId="0ABA9C77" w14:textId="77777777" w:rsidTr="005F78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0" w:type="dxa"/>
          </w:tcPr>
          <w:p w14:paraId="2D34D87A" w14:textId="77777777" w:rsidR="009E71C5" w:rsidRPr="006C30E7" w:rsidRDefault="009E71C5" w:rsidP="005F78EA">
            <w:pPr>
              <w:rPr>
                <w:i w:val="0"/>
              </w:rPr>
            </w:pPr>
            <w:r w:rsidRPr="006C30E7">
              <w:rPr>
                <w:i w:val="0"/>
              </w:rPr>
              <w:t>ID</w:t>
            </w:r>
          </w:p>
        </w:tc>
        <w:tc>
          <w:tcPr>
            <w:tcW w:w="1710" w:type="dxa"/>
          </w:tcPr>
          <w:p w14:paraId="5F619044" w14:textId="77777777" w:rsidR="009E71C5" w:rsidRPr="006C30E7" w:rsidRDefault="009E71C5" w:rsidP="005F78EA">
            <w:pPr>
              <w:cnfStyle w:val="100000000000" w:firstRow="1" w:lastRow="0" w:firstColumn="0" w:lastColumn="0" w:oddVBand="0" w:evenVBand="0" w:oddHBand="0" w:evenHBand="0" w:firstRowFirstColumn="0" w:firstRowLastColumn="0" w:lastRowFirstColumn="0" w:lastRowLastColumn="0"/>
              <w:rPr>
                <w:i w:val="0"/>
              </w:rPr>
            </w:pPr>
            <w:r w:rsidRPr="006C30E7">
              <w:rPr>
                <w:i w:val="0"/>
              </w:rPr>
              <w:t>Type</w:t>
            </w:r>
          </w:p>
        </w:tc>
        <w:tc>
          <w:tcPr>
            <w:tcW w:w="1620" w:type="dxa"/>
          </w:tcPr>
          <w:p w14:paraId="3CE879A3" w14:textId="77777777" w:rsidR="009E71C5" w:rsidRPr="006C30E7" w:rsidRDefault="009E71C5" w:rsidP="005F78EA">
            <w:pPr>
              <w:cnfStyle w:val="100000000000" w:firstRow="1" w:lastRow="0" w:firstColumn="0" w:lastColumn="0" w:oddVBand="0" w:evenVBand="0" w:oddHBand="0" w:evenHBand="0" w:firstRowFirstColumn="0" w:firstRowLastColumn="0" w:lastRowFirstColumn="0" w:lastRowLastColumn="0"/>
              <w:rPr>
                <w:i w:val="0"/>
              </w:rPr>
            </w:pPr>
            <w:r w:rsidRPr="006C30E7">
              <w:rPr>
                <w:i w:val="0"/>
              </w:rPr>
              <w:t>Platform</w:t>
            </w:r>
          </w:p>
        </w:tc>
        <w:tc>
          <w:tcPr>
            <w:tcW w:w="3870" w:type="dxa"/>
          </w:tcPr>
          <w:p w14:paraId="3D8F4280" w14:textId="77777777" w:rsidR="009E71C5" w:rsidRPr="006C30E7" w:rsidRDefault="009E71C5" w:rsidP="005F78EA">
            <w:pPr>
              <w:cnfStyle w:val="100000000000" w:firstRow="1" w:lastRow="0" w:firstColumn="0" w:lastColumn="0" w:oddVBand="0" w:evenVBand="0" w:oddHBand="0" w:evenHBand="0" w:firstRowFirstColumn="0" w:firstRowLastColumn="0" w:lastRowFirstColumn="0" w:lastRowLastColumn="0"/>
              <w:rPr>
                <w:i w:val="0"/>
              </w:rPr>
            </w:pPr>
            <w:r w:rsidRPr="006C30E7">
              <w:rPr>
                <w:i w:val="0"/>
              </w:rPr>
              <w:t xml:space="preserve">Requirements description </w:t>
            </w:r>
          </w:p>
        </w:tc>
        <w:tc>
          <w:tcPr>
            <w:tcW w:w="1520" w:type="dxa"/>
          </w:tcPr>
          <w:p w14:paraId="3BF6EBA3" w14:textId="77777777" w:rsidR="009E71C5" w:rsidRPr="006C30E7" w:rsidRDefault="009E71C5" w:rsidP="005F78EA">
            <w:pPr>
              <w:cnfStyle w:val="100000000000" w:firstRow="1" w:lastRow="0" w:firstColumn="0" w:lastColumn="0" w:oddVBand="0" w:evenVBand="0" w:oddHBand="0" w:evenHBand="0" w:firstRowFirstColumn="0" w:firstRowLastColumn="0" w:lastRowFirstColumn="0" w:lastRowLastColumn="0"/>
              <w:rPr>
                <w:i w:val="0"/>
              </w:rPr>
            </w:pPr>
            <w:r w:rsidRPr="006C30E7">
              <w:rPr>
                <w:i w:val="0"/>
              </w:rPr>
              <w:t>Priority</w:t>
            </w:r>
          </w:p>
        </w:tc>
      </w:tr>
      <w:tr w:rsidR="009E71C5" w14:paraId="41DE8BD8" w14:textId="77777777" w:rsidTr="005F7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auto"/>
              <w:right w:val="single" w:sz="4" w:space="0" w:color="auto"/>
            </w:tcBorders>
          </w:tcPr>
          <w:p w14:paraId="34114950" w14:textId="77777777" w:rsidR="009E71C5" w:rsidRPr="006C30E7" w:rsidRDefault="009E71C5" w:rsidP="005F78EA">
            <w:pPr>
              <w:rPr>
                <w:i w:val="0"/>
              </w:rPr>
            </w:pPr>
            <w:r>
              <w:rPr>
                <w:i w:val="0"/>
              </w:rPr>
              <w:t>ESN3</w:t>
            </w:r>
          </w:p>
        </w:tc>
        <w:tc>
          <w:tcPr>
            <w:tcW w:w="1710" w:type="dxa"/>
            <w:tcBorders>
              <w:top w:val="single" w:sz="4" w:space="0" w:color="7F7F7F" w:themeColor="text1" w:themeTint="80"/>
              <w:left w:val="single" w:sz="4" w:space="0" w:color="auto"/>
              <w:bottom w:val="single" w:sz="4" w:space="0" w:color="auto"/>
              <w:right w:val="single" w:sz="4" w:space="0" w:color="auto"/>
            </w:tcBorders>
          </w:tcPr>
          <w:p w14:paraId="163651DD" w14:textId="77777777" w:rsidR="009E71C5" w:rsidRPr="006C30E7" w:rsidRDefault="009E71C5" w:rsidP="005F78EA">
            <w:pPr>
              <w:cnfStyle w:val="000000100000" w:firstRow="0" w:lastRow="0" w:firstColumn="0" w:lastColumn="0" w:oddVBand="0" w:evenVBand="0" w:oddHBand="1" w:evenHBand="0" w:firstRowFirstColumn="0" w:firstRowLastColumn="0" w:lastRowFirstColumn="0" w:lastRowLastColumn="0"/>
            </w:pPr>
            <w:r>
              <w:t xml:space="preserve">Solution </w:t>
            </w:r>
          </w:p>
        </w:tc>
        <w:tc>
          <w:tcPr>
            <w:tcW w:w="1620" w:type="dxa"/>
            <w:tcBorders>
              <w:top w:val="single" w:sz="4" w:space="0" w:color="7F7F7F" w:themeColor="text1" w:themeTint="80"/>
              <w:left w:val="single" w:sz="4" w:space="0" w:color="auto"/>
              <w:bottom w:val="single" w:sz="4" w:space="0" w:color="auto"/>
              <w:right w:val="single" w:sz="4" w:space="0" w:color="auto"/>
            </w:tcBorders>
          </w:tcPr>
          <w:p w14:paraId="3CEF4FEC" w14:textId="77777777" w:rsidR="009E71C5" w:rsidRPr="006C30E7" w:rsidRDefault="009E71C5" w:rsidP="005F78EA">
            <w:pPr>
              <w:cnfStyle w:val="000000100000" w:firstRow="0" w:lastRow="0" w:firstColumn="0" w:lastColumn="0" w:oddVBand="0" w:evenVBand="0" w:oddHBand="1"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auto"/>
              <w:right w:val="single" w:sz="4" w:space="0" w:color="auto"/>
            </w:tcBorders>
          </w:tcPr>
          <w:p w14:paraId="43D9D2E5" w14:textId="4574EDC3" w:rsidR="009E71C5" w:rsidRPr="006C30E7" w:rsidRDefault="008A4ED8" w:rsidP="008A4ED8">
            <w:pPr>
              <w:cnfStyle w:val="000000100000" w:firstRow="0" w:lastRow="0" w:firstColumn="0" w:lastColumn="0" w:oddVBand="0" w:evenVBand="0" w:oddHBand="1" w:evenHBand="0" w:firstRowFirstColumn="0" w:firstRowLastColumn="0" w:lastRowFirstColumn="0" w:lastRowLastColumn="0"/>
            </w:pPr>
            <w:r>
              <w:t xml:space="preserve">Ease of connecting and monitoring innovators </w:t>
            </w:r>
          </w:p>
        </w:tc>
        <w:tc>
          <w:tcPr>
            <w:tcW w:w="1520" w:type="dxa"/>
            <w:tcBorders>
              <w:top w:val="single" w:sz="4" w:space="0" w:color="7F7F7F" w:themeColor="text1" w:themeTint="80"/>
              <w:left w:val="single" w:sz="4" w:space="0" w:color="auto"/>
              <w:bottom w:val="single" w:sz="4" w:space="0" w:color="auto"/>
            </w:tcBorders>
          </w:tcPr>
          <w:p w14:paraId="167C83F2" w14:textId="77777777" w:rsidR="009E71C5" w:rsidRPr="006C30E7" w:rsidRDefault="009E71C5" w:rsidP="005F78EA">
            <w:pPr>
              <w:cnfStyle w:val="000000100000" w:firstRow="0" w:lastRow="0" w:firstColumn="0" w:lastColumn="0" w:oddVBand="0" w:evenVBand="0" w:oddHBand="1" w:evenHBand="0" w:firstRowFirstColumn="0" w:firstRowLastColumn="0" w:lastRowFirstColumn="0" w:lastRowLastColumn="0"/>
            </w:pPr>
            <w:r>
              <w:t>1</w:t>
            </w:r>
          </w:p>
        </w:tc>
      </w:tr>
    </w:tbl>
    <w:p w14:paraId="5FCD2D79" w14:textId="432D2D90" w:rsidR="009E71C5" w:rsidRDefault="00D75A4B" w:rsidP="00D75A4B">
      <w:pPr>
        <w:pStyle w:val="Heading2"/>
      </w:pPr>
      <w:bookmarkStart w:id="22" w:name="_Toc449356214"/>
      <w:r>
        <w:t>Scope of work</w:t>
      </w:r>
      <w:bookmarkEnd w:id="22"/>
      <w:r>
        <w:t xml:space="preserve"> </w:t>
      </w:r>
    </w:p>
    <w:p w14:paraId="29939105" w14:textId="1E076729" w:rsidR="00A04C30" w:rsidRPr="00A04C30" w:rsidRDefault="00725615" w:rsidP="00A04C30">
      <w:pPr>
        <w:pStyle w:val="Heading3"/>
        <w:rPr>
          <w:i w:val="0"/>
        </w:rPr>
      </w:pPr>
      <w:bookmarkStart w:id="23" w:name="_Toc449356215"/>
      <w:r>
        <w:rPr>
          <w:i w:val="0"/>
        </w:rPr>
        <w:t>Phase 1:</w:t>
      </w:r>
      <w:r w:rsidRPr="00A04C30">
        <w:rPr>
          <w:i w:val="0"/>
        </w:rPr>
        <w:t xml:space="preserve"> High</w:t>
      </w:r>
      <w:r w:rsidR="00A04C30" w:rsidRPr="00A04C30">
        <w:rPr>
          <w:i w:val="0"/>
        </w:rPr>
        <w:t xml:space="preserve"> level use case statement-Idea Lab</w:t>
      </w:r>
      <w:bookmarkEnd w:id="23"/>
      <w:r w:rsidR="00A04C30" w:rsidRPr="00A04C30">
        <w:rPr>
          <w:i w:val="0"/>
        </w:rPr>
        <w:t xml:space="preserve"> </w:t>
      </w:r>
    </w:p>
    <w:tbl>
      <w:tblPr>
        <w:tblStyle w:val="PlainTable51"/>
        <w:tblW w:w="0" w:type="auto"/>
        <w:tblLook w:val="04A0" w:firstRow="1" w:lastRow="0" w:firstColumn="1" w:lastColumn="0" w:noHBand="0" w:noVBand="1"/>
      </w:tblPr>
      <w:tblGrid>
        <w:gridCol w:w="1350"/>
        <w:gridCol w:w="1710"/>
        <w:gridCol w:w="1620"/>
        <w:gridCol w:w="3870"/>
        <w:gridCol w:w="1520"/>
      </w:tblGrid>
      <w:tr w:rsidR="00A04C30" w:rsidRPr="006C30E7" w14:paraId="1F1666BF" w14:textId="77777777" w:rsidTr="005F78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0" w:type="dxa"/>
          </w:tcPr>
          <w:p w14:paraId="6577DDFA" w14:textId="77777777" w:rsidR="00A04C30" w:rsidRPr="006C30E7" w:rsidRDefault="00A04C30" w:rsidP="005F78EA">
            <w:pPr>
              <w:rPr>
                <w:i w:val="0"/>
              </w:rPr>
            </w:pPr>
            <w:r w:rsidRPr="006C30E7">
              <w:rPr>
                <w:i w:val="0"/>
              </w:rPr>
              <w:t>ID</w:t>
            </w:r>
          </w:p>
        </w:tc>
        <w:tc>
          <w:tcPr>
            <w:tcW w:w="1710" w:type="dxa"/>
          </w:tcPr>
          <w:p w14:paraId="428BA9EB" w14:textId="77777777" w:rsidR="00A04C30" w:rsidRPr="006C30E7" w:rsidRDefault="00A04C30" w:rsidP="005F78EA">
            <w:pPr>
              <w:cnfStyle w:val="100000000000" w:firstRow="1" w:lastRow="0" w:firstColumn="0" w:lastColumn="0" w:oddVBand="0" w:evenVBand="0" w:oddHBand="0" w:evenHBand="0" w:firstRowFirstColumn="0" w:firstRowLastColumn="0" w:lastRowFirstColumn="0" w:lastRowLastColumn="0"/>
              <w:rPr>
                <w:i w:val="0"/>
              </w:rPr>
            </w:pPr>
            <w:r w:rsidRPr="006C30E7">
              <w:rPr>
                <w:i w:val="0"/>
              </w:rPr>
              <w:t>Type</w:t>
            </w:r>
          </w:p>
        </w:tc>
        <w:tc>
          <w:tcPr>
            <w:tcW w:w="1620" w:type="dxa"/>
          </w:tcPr>
          <w:p w14:paraId="03027E02" w14:textId="77777777" w:rsidR="00A04C30" w:rsidRPr="006C30E7" w:rsidRDefault="00A04C30" w:rsidP="005F78EA">
            <w:pPr>
              <w:cnfStyle w:val="100000000000" w:firstRow="1" w:lastRow="0" w:firstColumn="0" w:lastColumn="0" w:oddVBand="0" w:evenVBand="0" w:oddHBand="0" w:evenHBand="0" w:firstRowFirstColumn="0" w:firstRowLastColumn="0" w:lastRowFirstColumn="0" w:lastRowLastColumn="0"/>
              <w:rPr>
                <w:i w:val="0"/>
              </w:rPr>
            </w:pPr>
            <w:r w:rsidRPr="006C30E7">
              <w:rPr>
                <w:i w:val="0"/>
              </w:rPr>
              <w:t>Platform</w:t>
            </w:r>
          </w:p>
        </w:tc>
        <w:tc>
          <w:tcPr>
            <w:tcW w:w="3870" w:type="dxa"/>
          </w:tcPr>
          <w:p w14:paraId="11A8B9D8" w14:textId="77777777" w:rsidR="00A04C30" w:rsidRPr="006C30E7" w:rsidRDefault="00A04C30" w:rsidP="005F78EA">
            <w:pPr>
              <w:cnfStyle w:val="100000000000" w:firstRow="1" w:lastRow="0" w:firstColumn="0" w:lastColumn="0" w:oddVBand="0" w:evenVBand="0" w:oddHBand="0" w:evenHBand="0" w:firstRowFirstColumn="0" w:firstRowLastColumn="0" w:lastRowFirstColumn="0" w:lastRowLastColumn="0"/>
              <w:rPr>
                <w:i w:val="0"/>
              </w:rPr>
            </w:pPr>
            <w:r w:rsidRPr="006C30E7">
              <w:rPr>
                <w:i w:val="0"/>
              </w:rPr>
              <w:t xml:space="preserve">Requirements description </w:t>
            </w:r>
          </w:p>
        </w:tc>
        <w:tc>
          <w:tcPr>
            <w:tcW w:w="1520" w:type="dxa"/>
          </w:tcPr>
          <w:p w14:paraId="10EE3FE8" w14:textId="77777777" w:rsidR="00A04C30" w:rsidRPr="006C30E7" w:rsidRDefault="00A04C30" w:rsidP="005F78EA">
            <w:pPr>
              <w:cnfStyle w:val="100000000000" w:firstRow="1" w:lastRow="0" w:firstColumn="0" w:lastColumn="0" w:oddVBand="0" w:evenVBand="0" w:oddHBand="0" w:evenHBand="0" w:firstRowFirstColumn="0" w:firstRowLastColumn="0" w:lastRowFirstColumn="0" w:lastRowLastColumn="0"/>
              <w:rPr>
                <w:i w:val="0"/>
              </w:rPr>
            </w:pPr>
            <w:r w:rsidRPr="006C30E7">
              <w:rPr>
                <w:i w:val="0"/>
              </w:rPr>
              <w:t>Priority</w:t>
            </w:r>
          </w:p>
        </w:tc>
      </w:tr>
      <w:tr w:rsidR="00A04C30" w14:paraId="0A819DE8" w14:textId="77777777" w:rsidTr="00A04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39708175" w14:textId="6AD99D7A" w:rsidR="00A04C30" w:rsidRPr="006C30E7" w:rsidRDefault="00A04C30" w:rsidP="00A04C30">
            <w:pPr>
              <w:rPr>
                <w:i w:val="0"/>
              </w:rPr>
            </w:pPr>
            <w:r>
              <w:rPr>
                <w:i w:val="0"/>
              </w:rPr>
              <w:t>ESN4</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2C2337B4" w14:textId="77777777" w:rsidR="00A04C30" w:rsidRPr="006C30E7" w:rsidRDefault="00A04C30" w:rsidP="005F78EA">
            <w:pPr>
              <w:cnfStyle w:val="000000100000" w:firstRow="0" w:lastRow="0" w:firstColumn="0" w:lastColumn="0" w:oddVBand="0" w:evenVBand="0" w:oddHBand="1" w:evenHBand="0" w:firstRowFirstColumn="0" w:firstRowLastColumn="0" w:lastRowFirstColumn="0" w:lastRowLastColumn="0"/>
            </w:pPr>
            <w:r>
              <w:t xml:space="preserve">Solution </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5E1CB1D5" w14:textId="77777777" w:rsidR="00A04C30" w:rsidRPr="006C30E7" w:rsidRDefault="00A04C30" w:rsidP="005F78EA">
            <w:pPr>
              <w:cnfStyle w:val="000000100000" w:firstRow="0" w:lastRow="0" w:firstColumn="0" w:lastColumn="0" w:oddVBand="0" w:evenVBand="0" w:oddHBand="1"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0DDF1020" w14:textId="3DF05995" w:rsidR="00A04C30" w:rsidRPr="006C30E7" w:rsidRDefault="00A04C30" w:rsidP="005F78EA">
            <w:pPr>
              <w:cnfStyle w:val="000000100000" w:firstRow="0" w:lastRow="0" w:firstColumn="0" w:lastColumn="0" w:oddVBand="0" w:evenVBand="0" w:oddHBand="1" w:evenHBand="0" w:firstRowFirstColumn="0" w:firstRowLastColumn="0" w:lastRowFirstColumn="0" w:lastRowLastColumn="0"/>
            </w:pPr>
            <w:r>
              <w:t xml:space="preserve">The solution shall be accessed through a web browser in the internet  </w:t>
            </w:r>
          </w:p>
        </w:tc>
        <w:tc>
          <w:tcPr>
            <w:tcW w:w="1520" w:type="dxa"/>
            <w:tcBorders>
              <w:top w:val="single" w:sz="4" w:space="0" w:color="7F7F7F" w:themeColor="text1" w:themeTint="80"/>
              <w:left w:val="single" w:sz="4" w:space="0" w:color="auto"/>
              <w:bottom w:val="single" w:sz="4" w:space="0" w:color="7F7F7F" w:themeColor="text1" w:themeTint="80"/>
            </w:tcBorders>
          </w:tcPr>
          <w:p w14:paraId="417A43A3" w14:textId="77777777" w:rsidR="00A04C30" w:rsidRPr="006C30E7" w:rsidRDefault="00A04C30" w:rsidP="005F78EA">
            <w:pPr>
              <w:cnfStyle w:val="000000100000" w:firstRow="0" w:lastRow="0" w:firstColumn="0" w:lastColumn="0" w:oddVBand="0" w:evenVBand="0" w:oddHBand="1" w:evenHBand="0" w:firstRowFirstColumn="0" w:firstRowLastColumn="0" w:lastRowFirstColumn="0" w:lastRowLastColumn="0"/>
            </w:pPr>
            <w:r>
              <w:t>1</w:t>
            </w:r>
          </w:p>
        </w:tc>
      </w:tr>
      <w:tr w:rsidR="00A04C30" w14:paraId="5C9AD8F3" w14:textId="77777777" w:rsidTr="008257BE">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3B299B0E" w14:textId="3B81D6F1" w:rsidR="00A04C30" w:rsidRDefault="00A04C30" w:rsidP="00A04C30">
            <w:pPr>
              <w:rPr>
                <w:i w:val="0"/>
              </w:rPr>
            </w:pPr>
            <w:r>
              <w:rPr>
                <w:i w:val="0"/>
              </w:rPr>
              <w:lastRenderedPageBreak/>
              <w:t>ESN5</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462E2D65" w14:textId="0F9F033D" w:rsidR="00A04C30" w:rsidRDefault="00A04C30" w:rsidP="005F78EA">
            <w:pPr>
              <w:cnfStyle w:val="000000000000" w:firstRow="0" w:lastRow="0" w:firstColumn="0" w:lastColumn="0" w:oddVBand="0" w:evenVBand="0" w:oddHBand="0" w:evenHBand="0" w:firstRowFirstColumn="0" w:firstRowLastColumn="0" w:lastRowFirstColumn="0" w:lastRowLastColumn="0"/>
            </w:pPr>
            <w:r>
              <w:t>Solution</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74905634" w14:textId="624BFF1E" w:rsidR="00A04C30" w:rsidRDefault="00A04C30" w:rsidP="005F78EA">
            <w:pPr>
              <w:cnfStyle w:val="000000000000" w:firstRow="0" w:lastRow="0" w:firstColumn="0" w:lastColumn="0" w:oddVBand="0" w:evenVBand="0" w:oddHBand="0"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6047F2EA" w14:textId="05167AE9" w:rsidR="00A04C30" w:rsidRDefault="00A04C30" w:rsidP="0021435A">
            <w:pPr>
              <w:cnfStyle w:val="000000000000" w:firstRow="0" w:lastRow="0" w:firstColumn="0" w:lastColumn="0" w:oddVBand="0" w:evenVBand="0" w:oddHBand="0" w:evenHBand="0" w:firstRowFirstColumn="0" w:firstRowLastColumn="0" w:lastRowFirstColumn="0" w:lastRowLastColumn="0"/>
            </w:pPr>
            <w:r>
              <w:t>Registration use case:</w:t>
            </w:r>
            <w:r w:rsidR="00422A96">
              <w:t xml:space="preserve"> access the</w:t>
            </w:r>
            <w:r w:rsidR="00196176">
              <w:t xml:space="preserve"> registration page on the platform</w:t>
            </w:r>
            <w:r w:rsidR="00422A96">
              <w:t xml:space="preserve"> and keys in their personal details in order to register into the platform.</w:t>
            </w:r>
          </w:p>
        </w:tc>
        <w:tc>
          <w:tcPr>
            <w:tcW w:w="1520" w:type="dxa"/>
            <w:tcBorders>
              <w:top w:val="single" w:sz="4" w:space="0" w:color="7F7F7F" w:themeColor="text1" w:themeTint="80"/>
              <w:left w:val="single" w:sz="4" w:space="0" w:color="auto"/>
              <w:bottom w:val="single" w:sz="4" w:space="0" w:color="7F7F7F" w:themeColor="text1" w:themeTint="80"/>
            </w:tcBorders>
          </w:tcPr>
          <w:p w14:paraId="433ED5BF" w14:textId="6D42F599" w:rsidR="00A04C30" w:rsidRDefault="008257BE" w:rsidP="005F78EA">
            <w:pPr>
              <w:cnfStyle w:val="000000000000" w:firstRow="0" w:lastRow="0" w:firstColumn="0" w:lastColumn="0" w:oddVBand="0" w:evenVBand="0" w:oddHBand="0" w:evenHBand="0" w:firstRowFirstColumn="0" w:firstRowLastColumn="0" w:lastRowFirstColumn="0" w:lastRowLastColumn="0"/>
            </w:pPr>
            <w:r>
              <w:t>1</w:t>
            </w:r>
          </w:p>
        </w:tc>
      </w:tr>
      <w:tr w:rsidR="008257BE" w14:paraId="6881A03B" w14:textId="77777777" w:rsidTr="008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06E55F3C" w14:textId="4FECE74D" w:rsidR="008257BE" w:rsidRDefault="008257BE" w:rsidP="00A04C30">
            <w:pPr>
              <w:rPr>
                <w:i w:val="0"/>
              </w:rPr>
            </w:pPr>
            <w:r>
              <w:rPr>
                <w:i w:val="0"/>
              </w:rPr>
              <w:t>ESN6</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28833D7E" w14:textId="4E725614" w:rsidR="008257BE" w:rsidRDefault="008257BE" w:rsidP="005F78EA">
            <w:pPr>
              <w:cnfStyle w:val="000000100000" w:firstRow="0" w:lastRow="0" w:firstColumn="0" w:lastColumn="0" w:oddVBand="0" w:evenVBand="0" w:oddHBand="1" w:evenHBand="0" w:firstRowFirstColumn="0" w:firstRowLastColumn="0" w:lastRowFirstColumn="0" w:lastRowLastColumn="0"/>
            </w:pPr>
            <w:r>
              <w:t xml:space="preserve">Solution </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4DDAC332" w14:textId="135D26B1" w:rsidR="008257BE" w:rsidRDefault="008257BE" w:rsidP="005F78EA">
            <w:pPr>
              <w:cnfStyle w:val="000000100000" w:firstRow="0" w:lastRow="0" w:firstColumn="0" w:lastColumn="0" w:oddVBand="0" w:evenVBand="0" w:oddHBand="1"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5C7F2663" w14:textId="3A70D931" w:rsidR="008257BE" w:rsidRDefault="008257BE" w:rsidP="00422A96">
            <w:pPr>
              <w:cnfStyle w:val="000000100000" w:firstRow="0" w:lastRow="0" w:firstColumn="0" w:lastColumn="0" w:oddVBand="0" w:evenVBand="0" w:oddHBand="1" w:evenHBand="0" w:firstRowFirstColumn="0" w:firstRowLastColumn="0" w:lastRowFirstColumn="0" w:lastRowLastColumn="0"/>
            </w:pPr>
            <w:r>
              <w:t xml:space="preserve">Login </w:t>
            </w:r>
            <w:r w:rsidR="00264539">
              <w:t>use case: Registered users</w:t>
            </w:r>
            <w:r>
              <w:t xml:space="preserve"> can access and enter their</w:t>
            </w:r>
            <w:r w:rsidR="00196176">
              <w:t xml:space="preserve"> login credentials in the platform</w:t>
            </w:r>
            <w:r>
              <w:t>.</w:t>
            </w:r>
          </w:p>
        </w:tc>
        <w:tc>
          <w:tcPr>
            <w:tcW w:w="1520" w:type="dxa"/>
            <w:tcBorders>
              <w:top w:val="single" w:sz="4" w:space="0" w:color="7F7F7F" w:themeColor="text1" w:themeTint="80"/>
              <w:left w:val="single" w:sz="4" w:space="0" w:color="auto"/>
              <w:bottom w:val="single" w:sz="4" w:space="0" w:color="7F7F7F" w:themeColor="text1" w:themeTint="80"/>
            </w:tcBorders>
          </w:tcPr>
          <w:p w14:paraId="14F079E9" w14:textId="3BDFAA36" w:rsidR="008257BE" w:rsidRDefault="008257BE" w:rsidP="005F78EA">
            <w:pPr>
              <w:cnfStyle w:val="000000100000" w:firstRow="0" w:lastRow="0" w:firstColumn="0" w:lastColumn="0" w:oddVBand="0" w:evenVBand="0" w:oddHBand="1" w:evenHBand="0" w:firstRowFirstColumn="0" w:firstRowLastColumn="0" w:lastRowFirstColumn="0" w:lastRowLastColumn="0"/>
            </w:pPr>
            <w:r>
              <w:t>1</w:t>
            </w:r>
          </w:p>
        </w:tc>
      </w:tr>
      <w:tr w:rsidR="0021435A" w14:paraId="535AB29A" w14:textId="77777777" w:rsidTr="008257BE">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537FC755" w14:textId="59829D8D" w:rsidR="0021435A" w:rsidRDefault="0021435A" w:rsidP="00A04C30">
            <w:pPr>
              <w:rPr>
                <w:i w:val="0"/>
              </w:rPr>
            </w:pPr>
            <w:r>
              <w:rPr>
                <w:i w:val="0"/>
              </w:rPr>
              <w:t>ESN 7</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680EE8C2" w14:textId="20EE5A25" w:rsidR="0021435A" w:rsidRDefault="0021435A" w:rsidP="005F78EA">
            <w:pPr>
              <w:cnfStyle w:val="000000000000" w:firstRow="0" w:lastRow="0" w:firstColumn="0" w:lastColumn="0" w:oddVBand="0" w:evenVBand="0" w:oddHBand="0" w:evenHBand="0" w:firstRowFirstColumn="0" w:firstRowLastColumn="0" w:lastRowFirstColumn="0" w:lastRowLastColumn="0"/>
            </w:pPr>
            <w:r>
              <w:t xml:space="preserve">Solution </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1F04555C" w14:textId="7304F735" w:rsidR="0021435A" w:rsidRDefault="0021435A" w:rsidP="005F78EA">
            <w:pPr>
              <w:cnfStyle w:val="000000000000" w:firstRow="0" w:lastRow="0" w:firstColumn="0" w:lastColumn="0" w:oddVBand="0" w:evenVBand="0" w:oddHBand="0" w:evenHBand="0" w:firstRowFirstColumn="0" w:firstRowLastColumn="0" w:lastRowFirstColumn="0" w:lastRowLastColumn="0"/>
            </w:pPr>
            <w:r>
              <w:t xml:space="preserve">Web </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044B8012" w14:textId="29AE032B" w:rsidR="0021435A" w:rsidRDefault="0021435A" w:rsidP="00422A96">
            <w:pPr>
              <w:cnfStyle w:val="000000000000" w:firstRow="0" w:lastRow="0" w:firstColumn="0" w:lastColumn="0" w:oddVBand="0" w:evenVBand="0" w:oddHBand="0" w:evenHBand="0" w:firstRowFirstColumn="0" w:firstRowLastColumn="0" w:lastRowFirstColumn="0" w:lastRowLastColumn="0"/>
            </w:pPr>
            <w:r>
              <w:t>User</w:t>
            </w:r>
            <w:r w:rsidR="0059353E">
              <w:t>-</w:t>
            </w:r>
            <w:r>
              <w:t xml:space="preserve">type </w:t>
            </w:r>
            <w:r w:rsidR="00264539">
              <w:t>Use case</w:t>
            </w:r>
            <w:r>
              <w:t xml:space="preserve">: Registered users on </w:t>
            </w:r>
            <w:r w:rsidR="0059353E">
              <w:t>logging in</w:t>
            </w:r>
            <w:r>
              <w:t xml:space="preserve"> can then</w:t>
            </w:r>
            <w:r w:rsidR="0059353E">
              <w:t xml:space="preserve"> select the user type; depending on the function they want to use in the system. Functions are divided into Create a business, Develop a business and Finance a business. Mentors and develop or finance a business.</w:t>
            </w:r>
          </w:p>
        </w:tc>
        <w:tc>
          <w:tcPr>
            <w:tcW w:w="1520" w:type="dxa"/>
            <w:tcBorders>
              <w:top w:val="single" w:sz="4" w:space="0" w:color="7F7F7F" w:themeColor="text1" w:themeTint="80"/>
              <w:left w:val="single" w:sz="4" w:space="0" w:color="auto"/>
              <w:bottom w:val="single" w:sz="4" w:space="0" w:color="7F7F7F" w:themeColor="text1" w:themeTint="80"/>
            </w:tcBorders>
          </w:tcPr>
          <w:p w14:paraId="5F7CD741" w14:textId="77777777" w:rsidR="0021435A" w:rsidRDefault="0021435A" w:rsidP="005F78EA">
            <w:pPr>
              <w:cnfStyle w:val="000000000000" w:firstRow="0" w:lastRow="0" w:firstColumn="0" w:lastColumn="0" w:oddVBand="0" w:evenVBand="0" w:oddHBand="0" w:evenHBand="0" w:firstRowFirstColumn="0" w:firstRowLastColumn="0" w:lastRowFirstColumn="0" w:lastRowLastColumn="0"/>
            </w:pPr>
          </w:p>
        </w:tc>
      </w:tr>
      <w:tr w:rsidR="0059353E" w14:paraId="33BE6536" w14:textId="77777777" w:rsidTr="008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1A380485" w14:textId="2A3D98A4" w:rsidR="0059353E" w:rsidRDefault="0059353E" w:rsidP="00A04C30">
            <w:pPr>
              <w:rPr>
                <w:i w:val="0"/>
              </w:rPr>
            </w:pPr>
            <w:r>
              <w:rPr>
                <w:i w:val="0"/>
              </w:rPr>
              <w:t>ESN 8</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72121BA2" w14:textId="02AEC554" w:rsidR="0059353E" w:rsidRDefault="0059353E" w:rsidP="005F78EA">
            <w:pPr>
              <w:cnfStyle w:val="000000100000" w:firstRow="0" w:lastRow="0" w:firstColumn="0" w:lastColumn="0" w:oddVBand="0" w:evenVBand="0" w:oddHBand="1" w:evenHBand="0" w:firstRowFirstColumn="0" w:firstRowLastColumn="0" w:lastRowFirstColumn="0" w:lastRowLastColumn="0"/>
            </w:pPr>
            <w:r>
              <w:t xml:space="preserve">Solution </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3BBB1455" w14:textId="05D4CDE2" w:rsidR="0059353E" w:rsidRDefault="0059353E" w:rsidP="005F78EA">
            <w:pPr>
              <w:cnfStyle w:val="000000100000" w:firstRow="0" w:lastRow="0" w:firstColumn="0" w:lastColumn="0" w:oddVBand="0" w:evenVBand="0" w:oddHBand="1"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1307CBBC" w14:textId="21C0A7E4" w:rsidR="0059353E" w:rsidRDefault="0059353E" w:rsidP="00422A96">
            <w:pPr>
              <w:cnfStyle w:val="000000100000" w:firstRow="0" w:lastRow="0" w:firstColumn="0" w:lastColumn="0" w:oddVBand="0" w:evenVBand="0" w:oddHBand="1" w:evenHBand="0" w:firstRowFirstColumn="0" w:firstRowLastColumn="0" w:lastRowFirstColumn="0" w:lastRowLastColumn="0"/>
            </w:pPr>
            <w:r>
              <w:t>Approvals Use case: For users with function Develop and Finance a business. Vetting and approvals will be required by the business owner before they can use the system</w:t>
            </w:r>
          </w:p>
        </w:tc>
        <w:tc>
          <w:tcPr>
            <w:tcW w:w="1520" w:type="dxa"/>
            <w:tcBorders>
              <w:top w:val="single" w:sz="4" w:space="0" w:color="7F7F7F" w:themeColor="text1" w:themeTint="80"/>
              <w:left w:val="single" w:sz="4" w:space="0" w:color="auto"/>
              <w:bottom w:val="single" w:sz="4" w:space="0" w:color="7F7F7F" w:themeColor="text1" w:themeTint="80"/>
            </w:tcBorders>
          </w:tcPr>
          <w:p w14:paraId="2D1FB062" w14:textId="77777777" w:rsidR="0059353E" w:rsidRDefault="0059353E" w:rsidP="005F78EA">
            <w:pPr>
              <w:cnfStyle w:val="000000100000" w:firstRow="0" w:lastRow="0" w:firstColumn="0" w:lastColumn="0" w:oddVBand="0" w:evenVBand="0" w:oddHBand="1" w:evenHBand="0" w:firstRowFirstColumn="0" w:firstRowLastColumn="0" w:lastRowFirstColumn="0" w:lastRowLastColumn="0"/>
            </w:pPr>
          </w:p>
        </w:tc>
      </w:tr>
      <w:tr w:rsidR="008257BE" w14:paraId="378031EF" w14:textId="77777777" w:rsidTr="00873F35">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26DFC9BA" w14:textId="72CFFA13" w:rsidR="008257BE" w:rsidRDefault="008257BE" w:rsidP="00A04C30">
            <w:pPr>
              <w:rPr>
                <w:i w:val="0"/>
              </w:rPr>
            </w:pPr>
            <w:r>
              <w:rPr>
                <w:i w:val="0"/>
              </w:rPr>
              <w:t>ESN</w:t>
            </w:r>
            <w:r w:rsidR="0059353E">
              <w:rPr>
                <w:i w:val="0"/>
              </w:rPr>
              <w:t>9</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724AB6C4" w14:textId="7AAA4B87" w:rsidR="008257BE" w:rsidRDefault="008257BE" w:rsidP="005F78EA">
            <w:pPr>
              <w:cnfStyle w:val="000000000000" w:firstRow="0" w:lastRow="0" w:firstColumn="0" w:lastColumn="0" w:oddVBand="0" w:evenVBand="0" w:oddHBand="0" w:evenHBand="0" w:firstRowFirstColumn="0" w:firstRowLastColumn="0" w:lastRowFirstColumn="0" w:lastRowLastColumn="0"/>
            </w:pPr>
            <w:r>
              <w:t>Solution</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37526102" w14:textId="72206590" w:rsidR="008257BE" w:rsidRDefault="008257BE" w:rsidP="005F78EA">
            <w:pPr>
              <w:cnfStyle w:val="000000000000" w:firstRow="0" w:lastRow="0" w:firstColumn="0" w:lastColumn="0" w:oddVBand="0" w:evenVBand="0" w:oddHBand="0"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6E606177" w14:textId="22712A58" w:rsidR="008257BE" w:rsidRDefault="008257BE" w:rsidP="00873F35">
            <w:pPr>
              <w:cnfStyle w:val="000000000000" w:firstRow="0" w:lastRow="0" w:firstColumn="0" w:lastColumn="0" w:oddVBand="0" w:evenVBand="0" w:oddHBand="0" w:evenHBand="0" w:firstRowFirstColumn="0" w:firstRowLastColumn="0" w:lastRowFirstColumn="0" w:lastRowLastColumn="0"/>
            </w:pPr>
            <w:r>
              <w:t xml:space="preserve">Idea submission use case: </w:t>
            </w:r>
            <w:r w:rsidR="00873F35">
              <w:t xml:space="preserve">Innovator </w:t>
            </w:r>
            <w:r w:rsidR="0059353E">
              <w:t xml:space="preserve">User function create business </w:t>
            </w:r>
            <w:r w:rsidR="00873F35">
              <w:t>will be able to create a profile and idea(s) in the platform.</w:t>
            </w:r>
          </w:p>
        </w:tc>
        <w:tc>
          <w:tcPr>
            <w:tcW w:w="1520" w:type="dxa"/>
            <w:tcBorders>
              <w:top w:val="single" w:sz="4" w:space="0" w:color="7F7F7F" w:themeColor="text1" w:themeTint="80"/>
              <w:left w:val="single" w:sz="4" w:space="0" w:color="auto"/>
              <w:bottom w:val="single" w:sz="4" w:space="0" w:color="7F7F7F" w:themeColor="text1" w:themeTint="80"/>
            </w:tcBorders>
          </w:tcPr>
          <w:p w14:paraId="028806F9" w14:textId="2800B910" w:rsidR="008257BE" w:rsidRDefault="00873F35" w:rsidP="005F78EA">
            <w:pPr>
              <w:cnfStyle w:val="000000000000" w:firstRow="0" w:lastRow="0" w:firstColumn="0" w:lastColumn="0" w:oddVBand="0" w:evenVBand="0" w:oddHBand="0" w:evenHBand="0" w:firstRowFirstColumn="0" w:firstRowLastColumn="0" w:lastRowFirstColumn="0" w:lastRowLastColumn="0"/>
            </w:pPr>
            <w:r>
              <w:t>1</w:t>
            </w:r>
          </w:p>
        </w:tc>
      </w:tr>
      <w:tr w:rsidR="00873F35" w14:paraId="2C63A69F" w14:textId="77777777" w:rsidTr="00172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34B2030A" w14:textId="6A722E22" w:rsidR="00873F35" w:rsidRDefault="00873F35" w:rsidP="00A04C30">
            <w:pPr>
              <w:rPr>
                <w:i w:val="0"/>
              </w:rPr>
            </w:pPr>
            <w:r>
              <w:rPr>
                <w:i w:val="0"/>
              </w:rPr>
              <w:t>ESN</w:t>
            </w:r>
            <w:r w:rsidR="0059353E">
              <w:rPr>
                <w:i w:val="0"/>
              </w:rPr>
              <w:t>10</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2C2B58F2" w14:textId="2ADF836F" w:rsidR="00873F35" w:rsidRDefault="00873F35" w:rsidP="005F78EA">
            <w:pPr>
              <w:cnfStyle w:val="000000100000" w:firstRow="0" w:lastRow="0" w:firstColumn="0" w:lastColumn="0" w:oddVBand="0" w:evenVBand="0" w:oddHBand="1" w:evenHBand="0" w:firstRowFirstColumn="0" w:firstRowLastColumn="0" w:lastRowFirstColumn="0" w:lastRowLastColumn="0"/>
            </w:pPr>
            <w:r>
              <w:t xml:space="preserve">Solution </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16000C3D" w14:textId="5BC20E5E" w:rsidR="00873F35" w:rsidRDefault="00873F35" w:rsidP="005F78EA">
            <w:pPr>
              <w:cnfStyle w:val="000000100000" w:firstRow="0" w:lastRow="0" w:firstColumn="0" w:lastColumn="0" w:oddVBand="0" w:evenVBand="0" w:oddHBand="1"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1AE24F36" w14:textId="5699D36B" w:rsidR="00873F35" w:rsidRDefault="00873F35" w:rsidP="00873F35">
            <w:pPr>
              <w:cnfStyle w:val="000000100000" w:firstRow="0" w:lastRow="0" w:firstColumn="0" w:lastColumn="0" w:oddVBand="0" w:evenVBand="0" w:oddHBand="1" w:evenHBand="0" w:firstRowFirstColumn="0" w:firstRowLastColumn="0" w:lastRowFirstColumn="0" w:lastRowLastColumn="0"/>
            </w:pPr>
            <w:r>
              <w:t xml:space="preserve">I-share use case: Solution will provide the read, update and submit </w:t>
            </w:r>
            <w:r>
              <w:lastRenderedPageBreak/>
              <w:t>functions</w:t>
            </w:r>
            <w:r w:rsidR="00264539">
              <w:t>.  And request for support from different business developers available.</w:t>
            </w:r>
          </w:p>
        </w:tc>
        <w:tc>
          <w:tcPr>
            <w:tcW w:w="1520" w:type="dxa"/>
            <w:tcBorders>
              <w:top w:val="single" w:sz="4" w:space="0" w:color="7F7F7F" w:themeColor="text1" w:themeTint="80"/>
              <w:left w:val="single" w:sz="4" w:space="0" w:color="auto"/>
              <w:bottom w:val="single" w:sz="4" w:space="0" w:color="7F7F7F" w:themeColor="text1" w:themeTint="80"/>
            </w:tcBorders>
          </w:tcPr>
          <w:p w14:paraId="7705964B" w14:textId="2BAA994C" w:rsidR="00873F35" w:rsidRDefault="00172CE3" w:rsidP="005F78EA">
            <w:pPr>
              <w:cnfStyle w:val="000000100000" w:firstRow="0" w:lastRow="0" w:firstColumn="0" w:lastColumn="0" w:oddVBand="0" w:evenVBand="0" w:oddHBand="1" w:evenHBand="0" w:firstRowFirstColumn="0" w:firstRowLastColumn="0" w:lastRowFirstColumn="0" w:lastRowLastColumn="0"/>
            </w:pPr>
            <w:r>
              <w:lastRenderedPageBreak/>
              <w:t>1</w:t>
            </w:r>
          </w:p>
        </w:tc>
      </w:tr>
      <w:tr w:rsidR="00172CE3" w14:paraId="5EA74B06" w14:textId="77777777" w:rsidTr="00172CE3">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3F821BD5" w14:textId="3960C916" w:rsidR="00172CE3" w:rsidRDefault="00172CE3" w:rsidP="00A04C30">
            <w:pPr>
              <w:rPr>
                <w:i w:val="0"/>
              </w:rPr>
            </w:pPr>
            <w:r>
              <w:rPr>
                <w:i w:val="0"/>
              </w:rPr>
              <w:lastRenderedPageBreak/>
              <w:t>ESN</w:t>
            </w:r>
            <w:r w:rsidR="0059353E">
              <w:rPr>
                <w:i w:val="0"/>
              </w:rPr>
              <w:t>11</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7D729F87" w14:textId="45673068" w:rsidR="00172CE3" w:rsidRDefault="00172CE3" w:rsidP="005F78EA">
            <w:pPr>
              <w:cnfStyle w:val="000000000000" w:firstRow="0" w:lastRow="0" w:firstColumn="0" w:lastColumn="0" w:oddVBand="0" w:evenVBand="0" w:oddHBand="0" w:evenHBand="0" w:firstRowFirstColumn="0" w:firstRowLastColumn="0" w:lastRowFirstColumn="0" w:lastRowLastColumn="0"/>
            </w:pPr>
            <w:r>
              <w:t xml:space="preserve">Solution </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315F067D" w14:textId="22B8E04C" w:rsidR="00172CE3" w:rsidRDefault="00172CE3" w:rsidP="005F78EA">
            <w:pPr>
              <w:cnfStyle w:val="000000000000" w:firstRow="0" w:lastRow="0" w:firstColumn="0" w:lastColumn="0" w:oddVBand="0" w:evenVBand="0" w:oddHBand="0"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2588BA69" w14:textId="2A29AAC2" w:rsidR="00172CE3" w:rsidRDefault="00172CE3" w:rsidP="00873F35">
            <w:pPr>
              <w:cnfStyle w:val="000000000000" w:firstRow="0" w:lastRow="0" w:firstColumn="0" w:lastColumn="0" w:oddVBand="0" w:evenVBand="0" w:oddHBand="0" w:evenHBand="0" w:firstRowFirstColumn="0" w:firstRowLastColumn="0" w:lastRowFirstColumn="0" w:lastRowLastColumn="0"/>
            </w:pPr>
            <w:r>
              <w:t>I-share use case: This module will allow other system user to view all the submitted ideas and provide a ‘like’ button</w:t>
            </w:r>
          </w:p>
        </w:tc>
        <w:tc>
          <w:tcPr>
            <w:tcW w:w="1520" w:type="dxa"/>
            <w:tcBorders>
              <w:top w:val="single" w:sz="4" w:space="0" w:color="7F7F7F" w:themeColor="text1" w:themeTint="80"/>
              <w:left w:val="single" w:sz="4" w:space="0" w:color="auto"/>
              <w:bottom w:val="single" w:sz="4" w:space="0" w:color="7F7F7F" w:themeColor="text1" w:themeTint="80"/>
            </w:tcBorders>
          </w:tcPr>
          <w:p w14:paraId="09640F30" w14:textId="1B88A3AE" w:rsidR="00172CE3" w:rsidRDefault="00172CE3" w:rsidP="005F78EA">
            <w:pPr>
              <w:cnfStyle w:val="000000000000" w:firstRow="0" w:lastRow="0" w:firstColumn="0" w:lastColumn="0" w:oddVBand="0" w:evenVBand="0" w:oddHBand="0" w:evenHBand="0" w:firstRowFirstColumn="0" w:firstRowLastColumn="0" w:lastRowFirstColumn="0" w:lastRowLastColumn="0"/>
            </w:pPr>
            <w:r>
              <w:t>1</w:t>
            </w:r>
          </w:p>
        </w:tc>
      </w:tr>
      <w:tr w:rsidR="00172CE3" w14:paraId="0BB25D02" w14:textId="77777777" w:rsidTr="00225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40604839" w14:textId="510F18B3" w:rsidR="00172CE3" w:rsidRDefault="00172CE3" w:rsidP="00A04C30">
            <w:pPr>
              <w:rPr>
                <w:i w:val="0"/>
              </w:rPr>
            </w:pPr>
            <w:r>
              <w:rPr>
                <w:i w:val="0"/>
              </w:rPr>
              <w:t>ESN1</w:t>
            </w:r>
            <w:r w:rsidR="0059353E">
              <w:rPr>
                <w:i w:val="0"/>
              </w:rPr>
              <w:t>2</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48BF8DF8" w14:textId="1FFFC4DB" w:rsidR="00172CE3" w:rsidRDefault="00172CE3" w:rsidP="005F78EA">
            <w:pPr>
              <w:cnfStyle w:val="000000100000" w:firstRow="0" w:lastRow="0" w:firstColumn="0" w:lastColumn="0" w:oddVBand="0" w:evenVBand="0" w:oddHBand="1" w:evenHBand="0" w:firstRowFirstColumn="0" w:firstRowLastColumn="0" w:lastRowFirstColumn="0" w:lastRowLastColumn="0"/>
            </w:pPr>
            <w:r>
              <w:t xml:space="preserve">Solution </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77B64612" w14:textId="322FBE6E" w:rsidR="00172CE3" w:rsidRDefault="00172CE3" w:rsidP="005F78EA">
            <w:pPr>
              <w:cnfStyle w:val="000000100000" w:firstRow="0" w:lastRow="0" w:firstColumn="0" w:lastColumn="0" w:oddVBand="0" w:evenVBand="0" w:oddHBand="1"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26AB1EB8" w14:textId="7E3BA291" w:rsidR="00172CE3" w:rsidRDefault="00172CE3" w:rsidP="00873F35">
            <w:pPr>
              <w:cnfStyle w:val="000000100000" w:firstRow="0" w:lastRow="0" w:firstColumn="0" w:lastColumn="0" w:oddVBand="0" w:evenVBand="0" w:oddHBand="1" w:evenHBand="0" w:firstRowFirstColumn="0" w:firstRowLastColumn="0" w:lastRowFirstColumn="0" w:lastRowLastColumn="0"/>
            </w:pPr>
            <w:r>
              <w:t>I-plan use case: This module shall allow an innovator to create a plan on</w:t>
            </w:r>
            <w:r w:rsidR="002259A1">
              <w:t>line on a canvas business model.</w:t>
            </w:r>
          </w:p>
        </w:tc>
        <w:tc>
          <w:tcPr>
            <w:tcW w:w="1520" w:type="dxa"/>
            <w:tcBorders>
              <w:top w:val="single" w:sz="4" w:space="0" w:color="7F7F7F" w:themeColor="text1" w:themeTint="80"/>
              <w:left w:val="single" w:sz="4" w:space="0" w:color="auto"/>
              <w:bottom w:val="single" w:sz="4" w:space="0" w:color="7F7F7F" w:themeColor="text1" w:themeTint="80"/>
            </w:tcBorders>
          </w:tcPr>
          <w:p w14:paraId="0DC64E31" w14:textId="50D89E9E" w:rsidR="00172CE3" w:rsidRDefault="002259A1" w:rsidP="005F78EA">
            <w:pPr>
              <w:cnfStyle w:val="000000100000" w:firstRow="0" w:lastRow="0" w:firstColumn="0" w:lastColumn="0" w:oddVBand="0" w:evenVBand="0" w:oddHBand="1" w:evenHBand="0" w:firstRowFirstColumn="0" w:firstRowLastColumn="0" w:lastRowFirstColumn="0" w:lastRowLastColumn="0"/>
            </w:pPr>
            <w:r>
              <w:t>1</w:t>
            </w:r>
          </w:p>
        </w:tc>
      </w:tr>
      <w:tr w:rsidR="002259A1" w14:paraId="2C25EFA2" w14:textId="77777777" w:rsidTr="002259A1">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77CAF8F1" w14:textId="7F96C894" w:rsidR="002259A1" w:rsidRDefault="00264539" w:rsidP="00A04C30">
            <w:pPr>
              <w:rPr>
                <w:i w:val="0"/>
              </w:rPr>
            </w:pPr>
            <w:r>
              <w:rPr>
                <w:i w:val="0"/>
              </w:rPr>
              <w:t>ESN</w:t>
            </w:r>
            <w:r w:rsidR="002259A1">
              <w:rPr>
                <w:i w:val="0"/>
              </w:rPr>
              <w:t>1</w:t>
            </w:r>
            <w:r w:rsidR="0059353E">
              <w:rPr>
                <w:i w:val="0"/>
              </w:rPr>
              <w:t>3</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40BD36CD" w14:textId="76C7DD29" w:rsidR="002259A1" w:rsidRDefault="002259A1" w:rsidP="005F78EA">
            <w:pPr>
              <w:cnfStyle w:val="000000000000" w:firstRow="0" w:lastRow="0" w:firstColumn="0" w:lastColumn="0" w:oddVBand="0" w:evenVBand="0" w:oddHBand="0" w:evenHBand="0" w:firstRowFirstColumn="0" w:firstRowLastColumn="0" w:lastRowFirstColumn="0" w:lastRowLastColumn="0"/>
            </w:pPr>
            <w:r>
              <w:t>Solution</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35EC3D0D" w14:textId="6C7C5A50" w:rsidR="002259A1" w:rsidRDefault="002259A1" w:rsidP="005F78EA">
            <w:pPr>
              <w:cnfStyle w:val="000000000000" w:firstRow="0" w:lastRow="0" w:firstColumn="0" w:lastColumn="0" w:oddVBand="0" w:evenVBand="0" w:oddHBand="0"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42EEE8C0" w14:textId="61585A63" w:rsidR="002259A1" w:rsidRDefault="002259A1" w:rsidP="00873F35">
            <w:pPr>
              <w:cnfStyle w:val="000000000000" w:firstRow="0" w:lastRow="0" w:firstColumn="0" w:lastColumn="0" w:oddVBand="0" w:evenVBand="0" w:oddHBand="0" w:evenHBand="0" w:firstRowFirstColumn="0" w:firstRowLastColumn="0" w:lastRowFirstColumn="0" w:lastRowLastColumn="0"/>
            </w:pPr>
            <w:r>
              <w:t>I-plan use case: This I-plan function will provide user(s) with milestones options to enable track progress</w:t>
            </w:r>
          </w:p>
        </w:tc>
        <w:tc>
          <w:tcPr>
            <w:tcW w:w="1520" w:type="dxa"/>
            <w:tcBorders>
              <w:top w:val="single" w:sz="4" w:space="0" w:color="7F7F7F" w:themeColor="text1" w:themeTint="80"/>
              <w:left w:val="single" w:sz="4" w:space="0" w:color="auto"/>
              <w:bottom w:val="single" w:sz="4" w:space="0" w:color="7F7F7F" w:themeColor="text1" w:themeTint="80"/>
            </w:tcBorders>
          </w:tcPr>
          <w:p w14:paraId="6263DD19" w14:textId="15907331" w:rsidR="002259A1" w:rsidRDefault="002259A1" w:rsidP="005F78EA">
            <w:pPr>
              <w:cnfStyle w:val="000000000000" w:firstRow="0" w:lastRow="0" w:firstColumn="0" w:lastColumn="0" w:oddVBand="0" w:evenVBand="0" w:oddHBand="0" w:evenHBand="0" w:firstRowFirstColumn="0" w:firstRowLastColumn="0" w:lastRowFirstColumn="0" w:lastRowLastColumn="0"/>
            </w:pPr>
            <w:r>
              <w:t>1</w:t>
            </w:r>
          </w:p>
        </w:tc>
      </w:tr>
      <w:tr w:rsidR="002259A1" w14:paraId="0C8611BC" w14:textId="77777777" w:rsidTr="00225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19381933" w14:textId="0CB75593" w:rsidR="002259A1" w:rsidRDefault="002259A1" w:rsidP="00A04C30">
            <w:pPr>
              <w:rPr>
                <w:i w:val="0"/>
              </w:rPr>
            </w:pPr>
            <w:r>
              <w:rPr>
                <w:i w:val="0"/>
              </w:rPr>
              <w:t>ESN1</w:t>
            </w:r>
            <w:r w:rsidR="0059353E">
              <w:rPr>
                <w:i w:val="0"/>
              </w:rPr>
              <w:t>4</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182B7B78" w14:textId="08CB5B28" w:rsidR="002259A1" w:rsidRDefault="002259A1" w:rsidP="005F78EA">
            <w:pPr>
              <w:cnfStyle w:val="000000100000" w:firstRow="0" w:lastRow="0" w:firstColumn="0" w:lastColumn="0" w:oddVBand="0" w:evenVBand="0" w:oddHBand="1" w:evenHBand="0" w:firstRowFirstColumn="0" w:firstRowLastColumn="0" w:lastRowFirstColumn="0" w:lastRowLastColumn="0"/>
            </w:pPr>
            <w:r>
              <w:t>Solution</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572C5813" w14:textId="7C74CBA5" w:rsidR="002259A1" w:rsidRDefault="002259A1" w:rsidP="005F78EA">
            <w:pPr>
              <w:cnfStyle w:val="000000100000" w:firstRow="0" w:lastRow="0" w:firstColumn="0" w:lastColumn="0" w:oddVBand="0" w:evenVBand="0" w:oddHBand="1"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5B3BB48E" w14:textId="2D4AF863" w:rsidR="002259A1" w:rsidRDefault="002259A1" w:rsidP="00873F35">
            <w:pPr>
              <w:cnfStyle w:val="000000100000" w:firstRow="0" w:lastRow="0" w:firstColumn="0" w:lastColumn="0" w:oddVBand="0" w:evenVBand="0" w:oddHBand="1" w:evenHBand="0" w:firstRowFirstColumn="0" w:firstRowLastColumn="0" w:lastRowFirstColumn="0" w:lastRowLastColumn="0"/>
            </w:pPr>
            <w:r>
              <w:t>I-plan use case: This function shall be accessible to the mentors, coaches, business developers and ESN community</w:t>
            </w:r>
          </w:p>
        </w:tc>
        <w:tc>
          <w:tcPr>
            <w:tcW w:w="1520" w:type="dxa"/>
            <w:tcBorders>
              <w:top w:val="single" w:sz="4" w:space="0" w:color="7F7F7F" w:themeColor="text1" w:themeTint="80"/>
              <w:left w:val="single" w:sz="4" w:space="0" w:color="auto"/>
              <w:bottom w:val="single" w:sz="4" w:space="0" w:color="7F7F7F" w:themeColor="text1" w:themeTint="80"/>
            </w:tcBorders>
          </w:tcPr>
          <w:p w14:paraId="1C8A9BC2" w14:textId="3027CB07" w:rsidR="002259A1" w:rsidRDefault="002259A1" w:rsidP="005F78EA">
            <w:pPr>
              <w:cnfStyle w:val="000000100000" w:firstRow="0" w:lastRow="0" w:firstColumn="0" w:lastColumn="0" w:oddVBand="0" w:evenVBand="0" w:oddHBand="1" w:evenHBand="0" w:firstRowFirstColumn="0" w:firstRowLastColumn="0" w:lastRowFirstColumn="0" w:lastRowLastColumn="0"/>
            </w:pPr>
            <w:r>
              <w:t>1</w:t>
            </w:r>
          </w:p>
        </w:tc>
      </w:tr>
      <w:tr w:rsidR="002259A1" w14:paraId="15543DC7" w14:textId="77777777" w:rsidTr="00234D61">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73C64048" w14:textId="705AA8B0" w:rsidR="002259A1" w:rsidRDefault="002259A1" w:rsidP="00A04C30">
            <w:pPr>
              <w:rPr>
                <w:i w:val="0"/>
              </w:rPr>
            </w:pPr>
            <w:r>
              <w:rPr>
                <w:i w:val="0"/>
              </w:rPr>
              <w:t>ESN1</w:t>
            </w:r>
            <w:r w:rsidR="0059353E">
              <w:rPr>
                <w:i w:val="0"/>
              </w:rPr>
              <w:t>5</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179D1141" w14:textId="3D1D0684" w:rsidR="002259A1" w:rsidRDefault="002259A1" w:rsidP="005F78EA">
            <w:pPr>
              <w:cnfStyle w:val="000000000000" w:firstRow="0" w:lastRow="0" w:firstColumn="0" w:lastColumn="0" w:oddVBand="0" w:evenVBand="0" w:oddHBand="0" w:evenHBand="0" w:firstRowFirstColumn="0" w:firstRowLastColumn="0" w:lastRowFirstColumn="0" w:lastRowLastColumn="0"/>
            </w:pPr>
            <w:r>
              <w:t xml:space="preserve">Solution </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7FABB144" w14:textId="1D8FB8DE" w:rsidR="002259A1" w:rsidRDefault="002259A1" w:rsidP="005F78EA">
            <w:pPr>
              <w:cnfStyle w:val="000000000000" w:firstRow="0" w:lastRow="0" w:firstColumn="0" w:lastColumn="0" w:oddVBand="0" w:evenVBand="0" w:oddHBand="0"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78BC88EB" w14:textId="11E0BA84" w:rsidR="002259A1" w:rsidRDefault="002259A1" w:rsidP="00873F35">
            <w:pPr>
              <w:cnfStyle w:val="000000000000" w:firstRow="0" w:lastRow="0" w:firstColumn="0" w:lastColumn="0" w:oddVBand="0" w:evenVBand="0" w:oddHBand="0" w:evenHBand="0" w:firstRowFirstColumn="0" w:firstRowLastColumn="0" w:lastRowFirstColumn="0" w:lastRowLastColumn="0"/>
            </w:pPr>
            <w:r>
              <w:t>Hub connect use case:</w:t>
            </w:r>
            <w:r w:rsidR="00234D61">
              <w:t xml:space="preserve"> Solution will allow creation of different hubs based on the fields of trade</w:t>
            </w:r>
          </w:p>
        </w:tc>
        <w:tc>
          <w:tcPr>
            <w:tcW w:w="1520" w:type="dxa"/>
            <w:tcBorders>
              <w:top w:val="single" w:sz="4" w:space="0" w:color="7F7F7F" w:themeColor="text1" w:themeTint="80"/>
              <w:left w:val="single" w:sz="4" w:space="0" w:color="auto"/>
              <w:bottom w:val="single" w:sz="4" w:space="0" w:color="7F7F7F" w:themeColor="text1" w:themeTint="80"/>
            </w:tcBorders>
          </w:tcPr>
          <w:p w14:paraId="73DD8C17" w14:textId="1EFAAD8D" w:rsidR="002259A1" w:rsidRDefault="00234D61" w:rsidP="005F78EA">
            <w:pPr>
              <w:cnfStyle w:val="000000000000" w:firstRow="0" w:lastRow="0" w:firstColumn="0" w:lastColumn="0" w:oddVBand="0" w:evenVBand="0" w:oddHBand="0" w:evenHBand="0" w:firstRowFirstColumn="0" w:firstRowLastColumn="0" w:lastRowFirstColumn="0" w:lastRowLastColumn="0"/>
            </w:pPr>
            <w:r>
              <w:t>1</w:t>
            </w:r>
          </w:p>
        </w:tc>
      </w:tr>
      <w:tr w:rsidR="00234D61" w14:paraId="4E6014C4" w14:textId="77777777" w:rsidTr="00234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12D1B158" w14:textId="6106624B" w:rsidR="00234D61" w:rsidRDefault="00234D61" w:rsidP="00A04C30">
            <w:pPr>
              <w:rPr>
                <w:i w:val="0"/>
              </w:rPr>
            </w:pPr>
            <w:r>
              <w:rPr>
                <w:i w:val="0"/>
              </w:rPr>
              <w:t>ESN1</w:t>
            </w:r>
            <w:r w:rsidR="0059353E">
              <w:rPr>
                <w:i w:val="0"/>
              </w:rPr>
              <w:t>6</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118D47D3" w14:textId="21C9E3C6" w:rsidR="00234D61" w:rsidRDefault="00234D61" w:rsidP="005F78EA">
            <w:pPr>
              <w:cnfStyle w:val="000000100000" w:firstRow="0" w:lastRow="0" w:firstColumn="0" w:lastColumn="0" w:oddVBand="0" w:evenVBand="0" w:oddHBand="1" w:evenHBand="0" w:firstRowFirstColumn="0" w:firstRowLastColumn="0" w:lastRowFirstColumn="0" w:lastRowLastColumn="0"/>
            </w:pPr>
            <w:r>
              <w:t>Solution</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74092EBC" w14:textId="5933EC22" w:rsidR="00234D61" w:rsidRDefault="00234D61" w:rsidP="005F78EA">
            <w:pPr>
              <w:cnfStyle w:val="000000100000" w:firstRow="0" w:lastRow="0" w:firstColumn="0" w:lastColumn="0" w:oddVBand="0" w:evenVBand="0" w:oddHBand="1"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1F52CE45" w14:textId="7FF0AD33" w:rsidR="00234D61" w:rsidRDefault="00234D61" w:rsidP="00873F35">
            <w:pPr>
              <w:cnfStyle w:val="000000100000" w:firstRow="0" w:lastRow="0" w:firstColumn="0" w:lastColumn="0" w:oddVBand="0" w:evenVBand="0" w:oddHBand="1" w:evenHBand="0" w:firstRowFirstColumn="0" w:firstRowLastColumn="0" w:lastRowFirstColumn="0" w:lastRowLastColumn="0"/>
            </w:pPr>
            <w:r>
              <w:t>Hub connect use case: The hubs should contain relevant mentors, resource material and feed from the internet with the relevant content including news</w:t>
            </w:r>
          </w:p>
        </w:tc>
        <w:tc>
          <w:tcPr>
            <w:tcW w:w="1520" w:type="dxa"/>
            <w:tcBorders>
              <w:top w:val="single" w:sz="4" w:space="0" w:color="7F7F7F" w:themeColor="text1" w:themeTint="80"/>
              <w:left w:val="single" w:sz="4" w:space="0" w:color="auto"/>
              <w:bottom w:val="single" w:sz="4" w:space="0" w:color="7F7F7F" w:themeColor="text1" w:themeTint="80"/>
            </w:tcBorders>
          </w:tcPr>
          <w:p w14:paraId="46BFFD2A" w14:textId="4F316753" w:rsidR="00234D61" w:rsidRDefault="00234D61" w:rsidP="005F78EA">
            <w:pPr>
              <w:cnfStyle w:val="000000100000" w:firstRow="0" w:lastRow="0" w:firstColumn="0" w:lastColumn="0" w:oddVBand="0" w:evenVBand="0" w:oddHBand="1" w:evenHBand="0" w:firstRowFirstColumn="0" w:firstRowLastColumn="0" w:lastRowFirstColumn="0" w:lastRowLastColumn="0"/>
            </w:pPr>
            <w:r>
              <w:t>1</w:t>
            </w:r>
          </w:p>
        </w:tc>
      </w:tr>
      <w:tr w:rsidR="00234D61" w14:paraId="7D587683" w14:textId="77777777" w:rsidTr="0061158B">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32BAD153" w14:textId="4CF5C8E9" w:rsidR="00234D61" w:rsidRDefault="00234D61" w:rsidP="00A04C30">
            <w:pPr>
              <w:rPr>
                <w:i w:val="0"/>
              </w:rPr>
            </w:pPr>
            <w:r>
              <w:rPr>
                <w:i w:val="0"/>
              </w:rPr>
              <w:lastRenderedPageBreak/>
              <w:t>ESN1</w:t>
            </w:r>
            <w:r w:rsidR="0059353E">
              <w:rPr>
                <w:i w:val="0"/>
              </w:rPr>
              <w:t>7</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43FD3ABD" w14:textId="103F4EC7" w:rsidR="00234D61" w:rsidRDefault="00234D61" w:rsidP="005F78EA">
            <w:pPr>
              <w:cnfStyle w:val="000000000000" w:firstRow="0" w:lastRow="0" w:firstColumn="0" w:lastColumn="0" w:oddVBand="0" w:evenVBand="0" w:oddHBand="0" w:evenHBand="0" w:firstRowFirstColumn="0" w:firstRowLastColumn="0" w:lastRowFirstColumn="0" w:lastRowLastColumn="0"/>
            </w:pPr>
            <w:r>
              <w:t xml:space="preserve">Solution </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64C3397A" w14:textId="67BDD865" w:rsidR="00234D61" w:rsidRDefault="00234D61" w:rsidP="005F78EA">
            <w:pPr>
              <w:cnfStyle w:val="000000000000" w:firstRow="0" w:lastRow="0" w:firstColumn="0" w:lastColumn="0" w:oddVBand="0" w:evenVBand="0" w:oddHBand="0" w:evenHBand="0" w:firstRowFirstColumn="0" w:firstRowLastColumn="0" w:lastRowFirstColumn="0" w:lastRowLastColumn="0"/>
            </w:pPr>
            <w:r>
              <w:t xml:space="preserve">Web </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3080EED7" w14:textId="3F9E4D15" w:rsidR="00234D61" w:rsidRDefault="0061158B" w:rsidP="00873F35">
            <w:pPr>
              <w:cnfStyle w:val="000000000000" w:firstRow="0" w:lastRow="0" w:firstColumn="0" w:lastColumn="0" w:oddVBand="0" w:evenVBand="0" w:oddHBand="0" w:evenHBand="0" w:firstRowFirstColumn="0" w:firstRowLastColumn="0" w:lastRowFirstColumn="0" w:lastRowLastColumn="0"/>
            </w:pPr>
            <w:r>
              <w:t>I-commerce use case: Ranks the ideas on the criteria of the most to least liked</w:t>
            </w:r>
          </w:p>
        </w:tc>
        <w:tc>
          <w:tcPr>
            <w:tcW w:w="1520" w:type="dxa"/>
            <w:tcBorders>
              <w:top w:val="single" w:sz="4" w:space="0" w:color="7F7F7F" w:themeColor="text1" w:themeTint="80"/>
              <w:left w:val="single" w:sz="4" w:space="0" w:color="auto"/>
              <w:bottom w:val="single" w:sz="4" w:space="0" w:color="7F7F7F" w:themeColor="text1" w:themeTint="80"/>
            </w:tcBorders>
          </w:tcPr>
          <w:p w14:paraId="5D5768B3" w14:textId="37000548" w:rsidR="00234D61" w:rsidRDefault="0061158B" w:rsidP="005F78EA">
            <w:pPr>
              <w:cnfStyle w:val="000000000000" w:firstRow="0" w:lastRow="0" w:firstColumn="0" w:lastColumn="0" w:oddVBand="0" w:evenVBand="0" w:oddHBand="0" w:evenHBand="0" w:firstRowFirstColumn="0" w:firstRowLastColumn="0" w:lastRowFirstColumn="0" w:lastRowLastColumn="0"/>
            </w:pPr>
            <w:r>
              <w:t>1</w:t>
            </w:r>
          </w:p>
        </w:tc>
      </w:tr>
      <w:tr w:rsidR="0061158B" w14:paraId="58ABE38E" w14:textId="77777777" w:rsidTr="000E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71E83D60" w14:textId="0C29818B" w:rsidR="0061158B" w:rsidRDefault="0061158B" w:rsidP="00A04C30">
            <w:pPr>
              <w:rPr>
                <w:i w:val="0"/>
              </w:rPr>
            </w:pPr>
            <w:r>
              <w:rPr>
                <w:i w:val="0"/>
              </w:rPr>
              <w:t>ESN1</w:t>
            </w:r>
            <w:r w:rsidR="0059353E">
              <w:rPr>
                <w:i w:val="0"/>
              </w:rPr>
              <w:t>8</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75879178" w14:textId="6E6D6BCC" w:rsidR="0061158B" w:rsidRDefault="0061158B" w:rsidP="005F78EA">
            <w:pPr>
              <w:cnfStyle w:val="000000100000" w:firstRow="0" w:lastRow="0" w:firstColumn="0" w:lastColumn="0" w:oddVBand="0" w:evenVBand="0" w:oddHBand="1" w:evenHBand="0" w:firstRowFirstColumn="0" w:firstRowLastColumn="0" w:lastRowFirstColumn="0" w:lastRowLastColumn="0"/>
            </w:pPr>
            <w:r>
              <w:t>Solution</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6CE4A3B3" w14:textId="08AB4F7F" w:rsidR="0061158B" w:rsidRDefault="0061158B" w:rsidP="005F78EA">
            <w:pPr>
              <w:cnfStyle w:val="000000100000" w:firstRow="0" w:lastRow="0" w:firstColumn="0" w:lastColumn="0" w:oddVBand="0" w:evenVBand="0" w:oddHBand="1"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1A68F4A7" w14:textId="0255975A" w:rsidR="0061158B" w:rsidRDefault="0061158B" w:rsidP="000E5930">
            <w:pPr>
              <w:cnfStyle w:val="000000100000" w:firstRow="0" w:lastRow="0" w:firstColumn="0" w:lastColumn="0" w:oddVBand="0" w:evenVBand="0" w:oddHBand="1" w:evenHBand="0" w:firstRowFirstColumn="0" w:firstRowLastColumn="0" w:lastRowFirstColumn="0" w:lastRowLastColumn="0"/>
            </w:pPr>
            <w:r>
              <w:t xml:space="preserve">I-commerce use case: Subscriber/Innovator(s) </w:t>
            </w:r>
            <w:r w:rsidR="000E5930">
              <w:t xml:space="preserve">with the highest number of liking from the community of mentors, coaches and business developers </w:t>
            </w:r>
            <w:r>
              <w:t>will be</w:t>
            </w:r>
            <w:r w:rsidR="000E5930">
              <w:t xml:space="preserve"> to access free expert consultancy on strategies, business analysis and development.</w:t>
            </w:r>
          </w:p>
        </w:tc>
        <w:tc>
          <w:tcPr>
            <w:tcW w:w="1520" w:type="dxa"/>
            <w:tcBorders>
              <w:top w:val="single" w:sz="4" w:space="0" w:color="7F7F7F" w:themeColor="text1" w:themeTint="80"/>
              <w:left w:val="single" w:sz="4" w:space="0" w:color="auto"/>
              <w:bottom w:val="single" w:sz="4" w:space="0" w:color="7F7F7F" w:themeColor="text1" w:themeTint="80"/>
            </w:tcBorders>
          </w:tcPr>
          <w:p w14:paraId="477E706D" w14:textId="289C12AA" w:rsidR="0061158B" w:rsidRDefault="000E5930" w:rsidP="005F78EA">
            <w:pPr>
              <w:cnfStyle w:val="000000100000" w:firstRow="0" w:lastRow="0" w:firstColumn="0" w:lastColumn="0" w:oddVBand="0" w:evenVBand="0" w:oddHBand="1" w:evenHBand="0" w:firstRowFirstColumn="0" w:firstRowLastColumn="0" w:lastRowFirstColumn="0" w:lastRowLastColumn="0"/>
            </w:pPr>
            <w:r>
              <w:t>1</w:t>
            </w:r>
          </w:p>
        </w:tc>
      </w:tr>
      <w:tr w:rsidR="000E5930" w14:paraId="00FF1994" w14:textId="77777777" w:rsidTr="001C3E9A">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50FD3545" w14:textId="2F5B5E61" w:rsidR="000E5930" w:rsidRDefault="000E5930" w:rsidP="00A04C30">
            <w:pPr>
              <w:rPr>
                <w:i w:val="0"/>
              </w:rPr>
            </w:pPr>
            <w:r>
              <w:rPr>
                <w:i w:val="0"/>
              </w:rPr>
              <w:t>ESN1</w:t>
            </w:r>
            <w:r w:rsidR="0059353E">
              <w:rPr>
                <w:i w:val="0"/>
              </w:rPr>
              <w:t>9</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1CF1801B" w14:textId="6B1DC0B8" w:rsidR="000E5930" w:rsidRDefault="000E5930" w:rsidP="005F78EA">
            <w:pPr>
              <w:cnfStyle w:val="000000000000" w:firstRow="0" w:lastRow="0" w:firstColumn="0" w:lastColumn="0" w:oddVBand="0" w:evenVBand="0" w:oddHBand="0" w:evenHBand="0" w:firstRowFirstColumn="0" w:firstRowLastColumn="0" w:lastRowFirstColumn="0" w:lastRowLastColumn="0"/>
            </w:pPr>
            <w:r>
              <w:t>Solution</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77CC5A7B" w14:textId="6F77317A" w:rsidR="000E5930" w:rsidRDefault="000E5930" w:rsidP="005F78EA">
            <w:pPr>
              <w:cnfStyle w:val="000000000000" w:firstRow="0" w:lastRow="0" w:firstColumn="0" w:lastColumn="0" w:oddVBand="0" w:evenVBand="0" w:oddHBand="0" w:evenHBand="0" w:firstRowFirstColumn="0" w:firstRowLastColumn="0" w:lastRowFirstColumn="0" w:lastRowLastColumn="0"/>
            </w:pPr>
            <w:r>
              <w:t xml:space="preserve">Web </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75B8163E" w14:textId="7324ABF8" w:rsidR="000E5930" w:rsidRDefault="001C3E9A" w:rsidP="000E5930">
            <w:pPr>
              <w:cnfStyle w:val="000000000000" w:firstRow="0" w:lastRow="0" w:firstColumn="0" w:lastColumn="0" w:oddVBand="0" w:evenVBand="0" w:oddHBand="0" w:evenHBand="0" w:firstRowFirstColumn="0" w:firstRowLastColumn="0" w:lastRowFirstColumn="0" w:lastRowLastColumn="0"/>
            </w:pPr>
            <w:r>
              <w:t>I-commerce use case: Integration of the solution with a payment solution (yet to be agreed upon) for payment of consultancy for the subscribers</w:t>
            </w:r>
          </w:p>
        </w:tc>
        <w:tc>
          <w:tcPr>
            <w:tcW w:w="1520" w:type="dxa"/>
            <w:tcBorders>
              <w:top w:val="single" w:sz="4" w:space="0" w:color="7F7F7F" w:themeColor="text1" w:themeTint="80"/>
              <w:left w:val="single" w:sz="4" w:space="0" w:color="auto"/>
              <w:bottom w:val="single" w:sz="4" w:space="0" w:color="7F7F7F" w:themeColor="text1" w:themeTint="80"/>
            </w:tcBorders>
          </w:tcPr>
          <w:p w14:paraId="323A4894" w14:textId="58E83DB4" w:rsidR="000E5930" w:rsidRDefault="001C3E9A" w:rsidP="005F78EA">
            <w:pPr>
              <w:cnfStyle w:val="000000000000" w:firstRow="0" w:lastRow="0" w:firstColumn="0" w:lastColumn="0" w:oddVBand="0" w:evenVBand="0" w:oddHBand="0" w:evenHBand="0" w:firstRowFirstColumn="0" w:firstRowLastColumn="0" w:lastRowFirstColumn="0" w:lastRowLastColumn="0"/>
            </w:pPr>
            <w:r>
              <w:t>1</w:t>
            </w:r>
          </w:p>
        </w:tc>
      </w:tr>
      <w:tr w:rsidR="001C3E9A" w14:paraId="4AB3FC00" w14:textId="77777777" w:rsidTr="009A12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7F34157E" w14:textId="48B54300" w:rsidR="001C3E9A" w:rsidRDefault="001C3E9A" w:rsidP="00A04C30">
            <w:pPr>
              <w:rPr>
                <w:i w:val="0"/>
              </w:rPr>
            </w:pPr>
            <w:r>
              <w:rPr>
                <w:i w:val="0"/>
              </w:rPr>
              <w:t>ESN</w:t>
            </w:r>
            <w:r w:rsidR="0059353E">
              <w:rPr>
                <w:i w:val="0"/>
              </w:rPr>
              <w:t>20</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0C298C58" w14:textId="61962FDB" w:rsidR="001C3E9A" w:rsidRDefault="001C3E9A" w:rsidP="005F78EA">
            <w:pPr>
              <w:cnfStyle w:val="000000100000" w:firstRow="0" w:lastRow="0" w:firstColumn="0" w:lastColumn="0" w:oddVBand="0" w:evenVBand="0" w:oddHBand="1" w:evenHBand="0" w:firstRowFirstColumn="0" w:firstRowLastColumn="0" w:lastRowFirstColumn="0" w:lastRowLastColumn="0"/>
            </w:pPr>
            <w:r>
              <w:t xml:space="preserve">Solution </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30F9D254" w14:textId="59B6D194" w:rsidR="001C3E9A" w:rsidRDefault="001C3E9A" w:rsidP="005F78EA">
            <w:pPr>
              <w:cnfStyle w:val="000000100000" w:firstRow="0" w:lastRow="0" w:firstColumn="0" w:lastColumn="0" w:oddVBand="0" w:evenVBand="0" w:oddHBand="1"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7B06A97E" w14:textId="30E65E13" w:rsidR="001C3E9A" w:rsidRDefault="001C3E9A" w:rsidP="000E5930">
            <w:pPr>
              <w:cnfStyle w:val="000000100000" w:firstRow="0" w:lastRow="0" w:firstColumn="0" w:lastColumn="0" w:oddVBand="0" w:evenVBand="0" w:oddHBand="1" w:evenHBand="0" w:firstRowFirstColumn="0" w:firstRowLastColumn="0" w:lastRowFirstColumn="0" w:lastRowLastColumn="0"/>
            </w:pPr>
            <w:r>
              <w:t>I-protect use case</w:t>
            </w:r>
            <w:r w:rsidR="009A1275">
              <w:t>: Integration with KIPI for IP and patent rights for their innovations</w:t>
            </w:r>
            <w:r>
              <w:t xml:space="preserve"> </w:t>
            </w:r>
          </w:p>
        </w:tc>
        <w:tc>
          <w:tcPr>
            <w:tcW w:w="1520" w:type="dxa"/>
            <w:tcBorders>
              <w:top w:val="single" w:sz="4" w:space="0" w:color="7F7F7F" w:themeColor="text1" w:themeTint="80"/>
              <w:left w:val="single" w:sz="4" w:space="0" w:color="auto"/>
              <w:bottom w:val="single" w:sz="4" w:space="0" w:color="7F7F7F" w:themeColor="text1" w:themeTint="80"/>
            </w:tcBorders>
          </w:tcPr>
          <w:p w14:paraId="49A143D4" w14:textId="10B3C50A" w:rsidR="001C3E9A" w:rsidRDefault="009A1275" w:rsidP="005F78EA">
            <w:pPr>
              <w:cnfStyle w:val="000000100000" w:firstRow="0" w:lastRow="0" w:firstColumn="0" w:lastColumn="0" w:oddVBand="0" w:evenVBand="0" w:oddHBand="1" w:evenHBand="0" w:firstRowFirstColumn="0" w:firstRowLastColumn="0" w:lastRowFirstColumn="0" w:lastRowLastColumn="0"/>
            </w:pPr>
            <w:r>
              <w:t>1</w:t>
            </w:r>
          </w:p>
        </w:tc>
      </w:tr>
      <w:tr w:rsidR="009A1275" w14:paraId="08CB7D94" w14:textId="77777777" w:rsidTr="005F78EA">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auto"/>
              <w:right w:val="single" w:sz="4" w:space="0" w:color="auto"/>
            </w:tcBorders>
          </w:tcPr>
          <w:p w14:paraId="7DE22A2D" w14:textId="6CD82A9E" w:rsidR="009A1275" w:rsidRDefault="009A1275" w:rsidP="00A04C30">
            <w:pPr>
              <w:rPr>
                <w:i w:val="0"/>
              </w:rPr>
            </w:pPr>
            <w:r>
              <w:rPr>
                <w:i w:val="0"/>
              </w:rPr>
              <w:t>ESN</w:t>
            </w:r>
            <w:r w:rsidR="0059353E">
              <w:rPr>
                <w:i w:val="0"/>
              </w:rPr>
              <w:t>2</w:t>
            </w:r>
            <w:r>
              <w:rPr>
                <w:i w:val="0"/>
              </w:rPr>
              <w:t>1</w:t>
            </w:r>
          </w:p>
        </w:tc>
        <w:tc>
          <w:tcPr>
            <w:tcW w:w="1710" w:type="dxa"/>
            <w:tcBorders>
              <w:top w:val="single" w:sz="4" w:space="0" w:color="7F7F7F" w:themeColor="text1" w:themeTint="80"/>
              <w:left w:val="single" w:sz="4" w:space="0" w:color="auto"/>
              <w:bottom w:val="single" w:sz="4" w:space="0" w:color="auto"/>
              <w:right w:val="single" w:sz="4" w:space="0" w:color="auto"/>
            </w:tcBorders>
          </w:tcPr>
          <w:p w14:paraId="6878F037" w14:textId="0C8343B0" w:rsidR="009A1275" w:rsidRDefault="009A1275" w:rsidP="005F78EA">
            <w:pPr>
              <w:cnfStyle w:val="000000000000" w:firstRow="0" w:lastRow="0" w:firstColumn="0" w:lastColumn="0" w:oddVBand="0" w:evenVBand="0" w:oddHBand="0" w:evenHBand="0" w:firstRowFirstColumn="0" w:firstRowLastColumn="0" w:lastRowFirstColumn="0" w:lastRowLastColumn="0"/>
            </w:pPr>
            <w:r>
              <w:t>Solution</w:t>
            </w:r>
          </w:p>
        </w:tc>
        <w:tc>
          <w:tcPr>
            <w:tcW w:w="1620" w:type="dxa"/>
            <w:tcBorders>
              <w:top w:val="single" w:sz="4" w:space="0" w:color="7F7F7F" w:themeColor="text1" w:themeTint="80"/>
              <w:left w:val="single" w:sz="4" w:space="0" w:color="auto"/>
              <w:bottom w:val="single" w:sz="4" w:space="0" w:color="auto"/>
              <w:right w:val="single" w:sz="4" w:space="0" w:color="auto"/>
            </w:tcBorders>
          </w:tcPr>
          <w:p w14:paraId="02A44F2B" w14:textId="22C86925" w:rsidR="009A1275" w:rsidRDefault="009A1275" w:rsidP="005F78EA">
            <w:pPr>
              <w:cnfStyle w:val="000000000000" w:firstRow="0" w:lastRow="0" w:firstColumn="0" w:lastColumn="0" w:oddVBand="0" w:evenVBand="0" w:oddHBand="0"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auto"/>
              <w:right w:val="single" w:sz="4" w:space="0" w:color="auto"/>
            </w:tcBorders>
          </w:tcPr>
          <w:p w14:paraId="747DC849" w14:textId="070292B9" w:rsidR="009A1275" w:rsidRDefault="009A1275" w:rsidP="000E5930">
            <w:pPr>
              <w:cnfStyle w:val="000000000000" w:firstRow="0" w:lastRow="0" w:firstColumn="0" w:lastColumn="0" w:oddVBand="0" w:evenVBand="0" w:oddHBand="0" w:evenHBand="0" w:firstRowFirstColumn="0" w:firstRowLastColumn="0" w:lastRowFirstColumn="0" w:lastRowLastColumn="0"/>
            </w:pPr>
            <w:r>
              <w:t xml:space="preserve">I-protect use case: All innovators can access </w:t>
            </w:r>
            <w:r w:rsidR="004D697A">
              <w:t>function and get IP and Patenting for their ideas.</w:t>
            </w:r>
          </w:p>
        </w:tc>
        <w:tc>
          <w:tcPr>
            <w:tcW w:w="1520" w:type="dxa"/>
            <w:tcBorders>
              <w:top w:val="single" w:sz="4" w:space="0" w:color="7F7F7F" w:themeColor="text1" w:themeTint="80"/>
              <w:left w:val="single" w:sz="4" w:space="0" w:color="auto"/>
              <w:bottom w:val="single" w:sz="4" w:space="0" w:color="auto"/>
            </w:tcBorders>
          </w:tcPr>
          <w:p w14:paraId="1879840C" w14:textId="08C383B9" w:rsidR="009A1275" w:rsidRDefault="004D697A" w:rsidP="005F78EA">
            <w:pPr>
              <w:cnfStyle w:val="000000000000" w:firstRow="0" w:lastRow="0" w:firstColumn="0" w:lastColumn="0" w:oddVBand="0" w:evenVBand="0" w:oddHBand="0" w:evenHBand="0" w:firstRowFirstColumn="0" w:firstRowLastColumn="0" w:lastRowFirstColumn="0" w:lastRowLastColumn="0"/>
            </w:pPr>
            <w:r>
              <w:t>1</w:t>
            </w:r>
          </w:p>
        </w:tc>
      </w:tr>
    </w:tbl>
    <w:p w14:paraId="3EA25232" w14:textId="77777777" w:rsidR="00725615" w:rsidRDefault="00725615" w:rsidP="00725615"/>
    <w:p w14:paraId="550CE024" w14:textId="77777777" w:rsidR="00725615" w:rsidRDefault="00725615" w:rsidP="00725615">
      <w:pPr>
        <w:pStyle w:val="Heading3"/>
        <w:rPr>
          <w:i w:val="0"/>
        </w:rPr>
      </w:pPr>
      <w:bookmarkStart w:id="24" w:name="_Toc449356216"/>
      <w:r>
        <w:rPr>
          <w:i w:val="0"/>
        </w:rPr>
        <w:t xml:space="preserve">Phase 2: </w:t>
      </w:r>
      <w:r w:rsidRPr="00A04C30">
        <w:rPr>
          <w:i w:val="0"/>
        </w:rPr>
        <w:t>High level use case statement-</w:t>
      </w:r>
      <w:r>
        <w:rPr>
          <w:i w:val="0"/>
        </w:rPr>
        <w:t>Invest</w:t>
      </w:r>
      <w:bookmarkEnd w:id="24"/>
    </w:p>
    <w:tbl>
      <w:tblPr>
        <w:tblStyle w:val="PlainTable51"/>
        <w:tblW w:w="0" w:type="auto"/>
        <w:tblLook w:val="04A0" w:firstRow="1" w:lastRow="0" w:firstColumn="1" w:lastColumn="0" w:noHBand="0" w:noVBand="1"/>
      </w:tblPr>
      <w:tblGrid>
        <w:gridCol w:w="1350"/>
        <w:gridCol w:w="1710"/>
        <w:gridCol w:w="1620"/>
        <w:gridCol w:w="3870"/>
        <w:gridCol w:w="1520"/>
      </w:tblGrid>
      <w:tr w:rsidR="00725615" w:rsidRPr="006C30E7" w14:paraId="49FDF183" w14:textId="77777777" w:rsidTr="005F78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0" w:type="dxa"/>
          </w:tcPr>
          <w:p w14:paraId="55467979" w14:textId="505E389D" w:rsidR="00725615" w:rsidRPr="006C30E7" w:rsidRDefault="00725615" w:rsidP="005F78EA">
            <w:pPr>
              <w:rPr>
                <w:i w:val="0"/>
              </w:rPr>
            </w:pPr>
            <w:r w:rsidRPr="00A04C30">
              <w:t xml:space="preserve"> </w:t>
            </w:r>
            <w:r w:rsidRPr="006C30E7">
              <w:rPr>
                <w:i w:val="0"/>
              </w:rPr>
              <w:t>ID</w:t>
            </w:r>
          </w:p>
        </w:tc>
        <w:tc>
          <w:tcPr>
            <w:tcW w:w="1710" w:type="dxa"/>
          </w:tcPr>
          <w:p w14:paraId="0BAEF85E" w14:textId="77777777" w:rsidR="00725615" w:rsidRPr="006C30E7" w:rsidRDefault="00725615" w:rsidP="005F78EA">
            <w:pPr>
              <w:cnfStyle w:val="100000000000" w:firstRow="1" w:lastRow="0" w:firstColumn="0" w:lastColumn="0" w:oddVBand="0" w:evenVBand="0" w:oddHBand="0" w:evenHBand="0" w:firstRowFirstColumn="0" w:firstRowLastColumn="0" w:lastRowFirstColumn="0" w:lastRowLastColumn="0"/>
              <w:rPr>
                <w:i w:val="0"/>
              </w:rPr>
            </w:pPr>
            <w:r w:rsidRPr="006C30E7">
              <w:rPr>
                <w:i w:val="0"/>
              </w:rPr>
              <w:t>Type</w:t>
            </w:r>
          </w:p>
        </w:tc>
        <w:tc>
          <w:tcPr>
            <w:tcW w:w="1620" w:type="dxa"/>
          </w:tcPr>
          <w:p w14:paraId="527AE6B8" w14:textId="77777777" w:rsidR="00725615" w:rsidRPr="006C30E7" w:rsidRDefault="00725615" w:rsidP="005F78EA">
            <w:pPr>
              <w:cnfStyle w:val="100000000000" w:firstRow="1" w:lastRow="0" w:firstColumn="0" w:lastColumn="0" w:oddVBand="0" w:evenVBand="0" w:oddHBand="0" w:evenHBand="0" w:firstRowFirstColumn="0" w:firstRowLastColumn="0" w:lastRowFirstColumn="0" w:lastRowLastColumn="0"/>
              <w:rPr>
                <w:i w:val="0"/>
              </w:rPr>
            </w:pPr>
            <w:r w:rsidRPr="006C30E7">
              <w:rPr>
                <w:i w:val="0"/>
              </w:rPr>
              <w:t>Platform</w:t>
            </w:r>
          </w:p>
        </w:tc>
        <w:tc>
          <w:tcPr>
            <w:tcW w:w="3870" w:type="dxa"/>
          </w:tcPr>
          <w:p w14:paraId="4FF20001" w14:textId="77777777" w:rsidR="00725615" w:rsidRPr="006C30E7" w:rsidRDefault="00725615" w:rsidP="005F78EA">
            <w:pPr>
              <w:cnfStyle w:val="100000000000" w:firstRow="1" w:lastRow="0" w:firstColumn="0" w:lastColumn="0" w:oddVBand="0" w:evenVBand="0" w:oddHBand="0" w:evenHBand="0" w:firstRowFirstColumn="0" w:firstRowLastColumn="0" w:lastRowFirstColumn="0" w:lastRowLastColumn="0"/>
              <w:rPr>
                <w:i w:val="0"/>
              </w:rPr>
            </w:pPr>
            <w:r w:rsidRPr="006C30E7">
              <w:rPr>
                <w:i w:val="0"/>
              </w:rPr>
              <w:t xml:space="preserve">Requirements description </w:t>
            </w:r>
          </w:p>
        </w:tc>
        <w:tc>
          <w:tcPr>
            <w:tcW w:w="1520" w:type="dxa"/>
          </w:tcPr>
          <w:p w14:paraId="11F6F411" w14:textId="77777777" w:rsidR="00725615" w:rsidRPr="006C30E7" w:rsidRDefault="00725615" w:rsidP="005F78EA">
            <w:pPr>
              <w:cnfStyle w:val="100000000000" w:firstRow="1" w:lastRow="0" w:firstColumn="0" w:lastColumn="0" w:oddVBand="0" w:evenVBand="0" w:oddHBand="0" w:evenHBand="0" w:firstRowFirstColumn="0" w:firstRowLastColumn="0" w:lastRowFirstColumn="0" w:lastRowLastColumn="0"/>
              <w:rPr>
                <w:i w:val="0"/>
              </w:rPr>
            </w:pPr>
            <w:r w:rsidRPr="006C30E7">
              <w:rPr>
                <w:i w:val="0"/>
              </w:rPr>
              <w:t>Priority</w:t>
            </w:r>
          </w:p>
        </w:tc>
      </w:tr>
      <w:tr w:rsidR="009939F1" w14:paraId="7A57D020" w14:textId="77777777" w:rsidTr="00993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2E27176A" w14:textId="3BE7E483" w:rsidR="00725615" w:rsidRPr="006C30E7" w:rsidRDefault="00725615" w:rsidP="005F78EA">
            <w:pPr>
              <w:rPr>
                <w:i w:val="0"/>
              </w:rPr>
            </w:pPr>
            <w:r>
              <w:rPr>
                <w:i w:val="0"/>
              </w:rPr>
              <w:lastRenderedPageBreak/>
              <w:t>ESN2</w:t>
            </w:r>
            <w:r w:rsidR="0059353E">
              <w:rPr>
                <w:i w:val="0"/>
              </w:rPr>
              <w:t>2</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2CBA1BC5" w14:textId="77777777" w:rsidR="00725615" w:rsidRPr="006C30E7" w:rsidRDefault="00725615" w:rsidP="005F78EA">
            <w:pPr>
              <w:cnfStyle w:val="000000100000" w:firstRow="0" w:lastRow="0" w:firstColumn="0" w:lastColumn="0" w:oddVBand="0" w:evenVBand="0" w:oddHBand="1" w:evenHBand="0" w:firstRowFirstColumn="0" w:firstRowLastColumn="0" w:lastRowFirstColumn="0" w:lastRowLastColumn="0"/>
            </w:pPr>
            <w:r>
              <w:t xml:space="preserve">Solution </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7AC81B5F" w14:textId="77777777" w:rsidR="00725615" w:rsidRPr="006C30E7" w:rsidRDefault="00725615" w:rsidP="005F78EA">
            <w:pPr>
              <w:cnfStyle w:val="000000100000" w:firstRow="0" w:lastRow="0" w:firstColumn="0" w:lastColumn="0" w:oddVBand="0" w:evenVBand="0" w:oddHBand="1"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69CEFE4D" w14:textId="233FCDE2" w:rsidR="00725615" w:rsidRPr="006C30E7" w:rsidRDefault="009939F1" w:rsidP="009939F1">
            <w:pPr>
              <w:jc w:val="both"/>
              <w:cnfStyle w:val="000000100000" w:firstRow="0" w:lastRow="0" w:firstColumn="0" w:lastColumn="0" w:oddVBand="0" w:evenVBand="0" w:oddHBand="1" w:evenHBand="0" w:firstRowFirstColumn="0" w:firstRowLastColumn="0" w:lastRowFirstColumn="0" w:lastRowLastColumn="0"/>
            </w:pPr>
            <w:r>
              <w:t>Tracking Use case: Allow an investor to track the progress of an idea</w:t>
            </w:r>
          </w:p>
        </w:tc>
        <w:tc>
          <w:tcPr>
            <w:tcW w:w="1520" w:type="dxa"/>
            <w:tcBorders>
              <w:top w:val="single" w:sz="4" w:space="0" w:color="7F7F7F" w:themeColor="text1" w:themeTint="80"/>
              <w:left w:val="single" w:sz="4" w:space="0" w:color="auto"/>
              <w:bottom w:val="single" w:sz="4" w:space="0" w:color="7F7F7F" w:themeColor="text1" w:themeTint="80"/>
            </w:tcBorders>
          </w:tcPr>
          <w:p w14:paraId="44FEB44D" w14:textId="77777777" w:rsidR="00725615" w:rsidRPr="006C30E7" w:rsidRDefault="00725615" w:rsidP="005F78EA">
            <w:pPr>
              <w:cnfStyle w:val="000000100000" w:firstRow="0" w:lastRow="0" w:firstColumn="0" w:lastColumn="0" w:oddVBand="0" w:evenVBand="0" w:oddHBand="1" w:evenHBand="0" w:firstRowFirstColumn="0" w:firstRowLastColumn="0" w:lastRowFirstColumn="0" w:lastRowLastColumn="0"/>
            </w:pPr>
            <w:r>
              <w:t>1</w:t>
            </w:r>
          </w:p>
        </w:tc>
      </w:tr>
      <w:tr w:rsidR="009939F1" w14:paraId="480C5916" w14:textId="77777777" w:rsidTr="00FF7C89">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652AF77E" w14:textId="4A364BD5" w:rsidR="009939F1" w:rsidRDefault="009939F1" w:rsidP="005F78EA">
            <w:pPr>
              <w:rPr>
                <w:i w:val="0"/>
              </w:rPr>
            </w:pPr>
            <w:r>
              <w:rPr>
                <w:i w:val="0"/>
              </w:rPr>
              <w:t>ESN2</w:t>
            </w:r>
            <w:r w:rsidR="0059353E">
              <w:rPr>
                <w:i w:val="0"/>
              </w:rPr>
              <w:t>3</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3C658B5E" w14:textId="6B20185C" w:rsidR="009939F1" w:rsidRDefault="009939F1" w:rsidP="005F78EA">
            <w:pPr>
              <w:cnfStyle w:val="000000000000" w:firstRow="0" w:lastRow="0" w:firstColumn="0" w:lastColumn="0" w:oddVBand="0" w:evenVBand="0" w:oddHBand="0" w:evenHBand="0" w:firstRowFirstColumn="0" w:firstRowLastColumn="0" w:lastRowFirstColumn="0" w:lastRowLastColumn="0"/>
            </w:pPr>
            <w:r>
              <w:t>Solution</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1EA072E3" w14:textId="3A6C96E5" w:rsidR="009939F1" w:rsidRDefault="009939F1" w:rsidP="005F78EA">
            <w:pPr>
              <w:cnfStyle w:val="000000000000" w:firstRow="0" w:lastRow="0" w:firstColumn="0" w:lastColumn="0" w:oddVBand="0" w:evenVBand="0" w:oddHBand="0"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0C642ADC" w14:textId="61832F2B" w:rsidR="009939F1" w:rsidRDefault="009939F1" w:rsidP="00FF7C89">
            <w:pPr>
              <w:jc w:val="both"/>
              <w:cnfStyle w:val="000000000000" w:firstRow="0" w:lastRow="0" w:firstColumn="0" w:lastColumn="0" w:oddVBand="0" w:evenVBand="0" w:oddHBand="0" w:evenHBand="0" w:firstRowFirstColumn="0" w:firstRowLastColumn="0" w:lastRowFirstColumn="0" w:lastRowLastColumn="0"/>
            </w:pPr>
            <w:r>
              <w:t xml:space="preserve">Tracking use case: </w:t>
            </w:r>
            <w:r w:rsidR="00FF7C89">
              <w:t>System gives the coach, mentor or investor access to track the ideas in the fields of his/her interest</w:t>
            </w:r>
          </w:p>
        </w:tc>
        <w:tc>
          <w:tcPr>
            <w:tcW w:w="1520" w:type="dxa"/>
            <w:tcBorders>
              <w:top w:val="single" w:sz="4" w:space="0" w:color="7F7F7F" w:themeColor="text1" w:themeTint="80"/>
              <w:left w:val="single" w:sz="4" w:space="0" w:color="auto"/>
              <w:bottom w:val="single" w:sz="4" w:space="0" w:color="7F7F7F" w:themeColor="text1" w:themeTint="80"/>
            </w:tcBorders>
          </w:tcPr>
          <w:p w14:paraId="79CCFCD4" w14:textId="00B57325" w:rsidR="009939F1" w:rsidRDefault="00FF7C89" w:rsidP="005F78EA">
            <w:pPr>
              <w:cnfStyle w:val="000000000000" w:firstRow="0" w:lastRow="0" w:firstColumn="0" w:lastColumn="0" w:oddVBand="0" w:evenVBand="0" w:oddHBand="0" w:evenHBand="0" w:firstRowFirstColumn="0" w:firstRowLastColumn="0" w:lastRowFirstColumn="0" w:lastRowLastColumn="0"/>
            </w:pPr>
            <w:r>
              <w:t>1</w:t>
            </w:r>
          </w:p>
        </w:tc>
      </w:tr>
      <w:tr w:rsidR="00FF7C89" w14:paraId="28C98F1A" w14:textId="77777777" w:rsidTr="00C91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4EDB8542" w14:textId="200806D8" w:rsidR="00FF7C89" w:rsidRDefault="00FF7C89" w:rsidP="005F78EA">
            <w:pPr>
              <w:rPr>
                <w:i w:val="0"/>
              </w:rPr>
            </w:pPr>
            <w:r>
              <w:rPr>
                <w:i w:val="0"/>
              </w:rPr>
              <w:t>ESN2</w:t>
            </w:r>
            <w:r w:rsidR="0059353E">
              <w:rPr>
                <w:i w:val="0"/>
              </w:rPr>
              <w:t>4</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56941748" w14:textId="6D5685FF" w:rsidR="00FF7C89" w:rsidRDefault="00FF7C89" w:rsidP="005F78EA">
            <w:pPr>
              <w:cnfStyle w:val="000000100000" w:firstRow="0" w:lastRow="0" w:firstColumn="0" w:lastColumn="0" w:oddVBand="0" w:evenVBand="0" w:oddHBand="1" w:evenHBand="0" w:firstRowFirstColumn="0" w:firstRowLastColumn="0" w:lastRowFirstColumn="0" w:lastRowLastColumn="0"/>
            </w:pPr>
            <w:r>
              <w:t>Solution</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0A4E0AFD" w14:textId="4261ED19" w:rsidR="00FF7C89" w:rsidRDefault="00FF7C89" w:rsidP="005F78EA">
            <w:pPr>
              <w:cnfStyle w:val="000000100000" w:firstRow="0" w:lastRow="0" w:firstColumn="0" w:lastColumn="0" w:oddVBand="0" w:evenVBand="0" w:oddHBand="1"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6F08399D" w14:textId="7E251280" w:rsidR="00FF7C89" w:rsidRDefault="00FF7C89" w:rsidP="00FF7C89">
            <w:pPr>
              <w:jc w:val="both"/>
              <w:cnfStyle w:val="000000100000" w:firstRow="0" w:lastRow="0" w:firstColumn="0" w:lastColumn="0" w:oddVBand="0" w:evenVBand="0" w:oddHBand="1" w:evenHBand="0" w:firstRowFirstColumn="0" w:firstRowLastColumn="0" w:lastRowFirstColumn="0" w:lastRowLastColumn="0"/>
            </w:pPr>
            <w:r>
              <w:t>Tracking use case: System allows the user to make comments to the innovator</w:t>
            </w:r>
          </w:p>
        </w:tc>
        <w:tc>
          <w:tcPr>
            <w:tcW w:w="1520" w:type="dxa"/>
            <w:tcBorders>
              <w:top w:val="single" w:sz="4" w:space="0" w:color="7F7F7F" w:themeColor="text1" w:themeTint="80"/>
              <w:left w:val="single" w:sz="4" w:space="0" w:color="auto"/>
              <w:bottom w:val="single" w:sz="4" w:space="0" w:color="7F7F7F" w:themeColor="text1" w:themeTint="80"/>
            </w:tcBorders>
          </w:tcPr>
          <w:p w14:paraId="29973499" w14:textId="6F43C284" w:rsidR="00FF7C89" w:rsidRDefault="00FF7C89" w:rsidP="005F78EA">
            <w:pPr>
              <w:cnfStyle w:val="000000100000" w:firstRow="0" w:lastRow="0" w:firstColumn="0" w:lastColumn="0" w:oddVBand="0" w:evenVBand="0" w:oddHBand="1" w:evenHBand="0" w:firstRowFirstColumn="0" w:firstRowLastColumn="0" w:lastRowFirstColumn="0" w:lastRowLastColumn="0"/>
            </w:pPr>
            <w:r>
              <w:t>1</w:t>
            </w:r>
          </w:p>
        </w:tc>
      </w:tr>
      <w:tr w:rsidR="00C9186F" w14:paraId="5C8ACEBC" w14:textId="77777777" w:rsidTr="006C728E">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0A631B37" w14:textId="6EFB457D" w:rsidR="00C9186F" w:rsidRDefault="00C9186F" w:rsidP="005F78EA">
            <w:pPr>
              <w:rPr>
                <w:i w:val="0"/>
              </w:rPr>
            </w:pPr>
            <w:r>
              <w:rPr>
                <w:i w:val="0"/>
              </w:rPr>
              <w:t>ESN2</w:t>
            </w:r>
            <w:r w:rsidR="0059353E">
              <w:rPr>
                <w:i w:val="0"/>
              </w:rPr>
              <w:t>5</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1717C674" w14:textId="68CBCFE5" w:rsidR="00C9186F" w:rsidRDefault="00C9186F" w:rsidP="005F78EA">
            <w:pPr>
              <w:cnfStyle w:val="000000000000" w:firstRow="0" w:lastRow="0" w:firstColumn="0" w:lastColumn="0" w:oddVBand="0" w:evenVBand="0" w:oddHBand="0" w:evenHBand="0" w:firstRowFirstColumn="0" w:firstRowLastColumn="0" w:lastRowFirstColumn="0" w:lastRowLastColumn="0"/>
            </w:pPr>
            <w:r>
              <w:t>Solution</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06250FD5" w14:textId="6DF385BD" w:rsidR="00C9186F" w:rsidRDefault="00C9186F" w:rsidP="005F78EA">
            <w:pPr>
              <w:cnfStyle w:val="000000000000" w:firstRow="0" w:lastRow="0" w:firstColumn="0" w:lastColumn="0" w:oddVBand="0" w:evenVBand="0" w:oddHBand="0"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56DD20FD" w14:textId="51C7848E" w:rsidR="00C9186F" w:rsidRDefault="00C9186F" w:rsidP="00FF7C89">
            <w:pPr>
              <w:jc w:val="both"/>
              <w:cnfStyle w:val="000000000000" w:firstRow="0" w:lastRow="0" w:firstColumn="0" w:lastColumn="0" w:oddVBand="0" w:evenVBand="0" w:oddHBand="0" w:evenHBand="0" w:firstRowFirstColumn="0" w:firstRowLastColumn="0" w:lastRowFirstColumn="0" w:lastRowLastColumn="0"/>
            </w:pPr>
            <w:r>
              <w:t>Pitching use case:</w:t>
            </w:r>
            <w:r w:rsidR="006C728E">
              <w:t xml:space="preserve"> System allow a subscriber/innovator to create a short video of them pitching their ideas and submitting to the mentors, investors and coaches. </w:t>
            </w:r>
          </w:p>
        </w:tc>
        <w:tc>
          <w:tcPr>
            <w:tcW w:w="1520" w:type="dxa"/>
            <w:tcBorders>
              <w:top w:val="single" w:sz="4" w:space="0" w:color="7F7F7F" w:themeColor="text1" w:themeTint="80"/>
              <w:left w:val="single" w:sz="4" w:space="0" w:color="auto"/>
              <w:bottom w:val="single" w:sz="4" w:space="0" w:color="7F7F7F" w:themeColor="text1" w:themeTint="80"/>
            </w:tcBorders>
          </w:tcPr>
          <w:p w14:paraId="7C47761A" w14:textId="6E35150C" w:rsidR="00C9186F" w:rsidRDefault="006C728E" w:rsidP="005F78EA">
            <w:pPr>
              <w:cnfStyle w:val="000000000000" w:firstRow="0" w:lastRow="0" w:firstColumn="0" w:lastColumn="0" w:oddVBand="0" w:evenVBand="0" w:oddHBand="0" w:evenHBand="0" w:firstRowFirstColumn="0" w:firstRowLastColumn="0" w:lastRowFirstColumn="0" w:lastRowLastColumn="0"/>
            </w:pPr>
            <w:r>
              <w:t>1</w:t>
            </w:r>
          </w:p>
        </w:tc>
      </w:tr>
      <w:tr w:rsidR="006C728E" w14:paraId="33B928FF" w14:textId="77777777" w:rsidTr="00AD1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2D44C67D" w14:textId="38A5AF04" w:rsidR="006C728E" w:rsidRDefault="00721FA6" w:rsidP="005F78EA">
            <w:pPr>
              <w:rPr>
                <w:i w:val="0"/>
              </w:rPr>
            </w:pPr>
            <w:r>
              <w:rPr>
                <w:i w:val="0"/>
              </w:rPr>
              <w:t>ESN2</w:t>
            </w:r>
            <w:r w:rsidR="0059353E">
              <w:rPr>
                <w:i w:val="0"/>
              </w:rPr>
              <w:t>6</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427F74A3" w14:textId="05C5F1C4" w:rsidR="006C728E" w:rsidRDefault="00721FA6" w:rsidP="005F78EA">
            <w:pPr>
              <w:cnfStyle w:val="000000100000" w:firstRow="0" w:lastRow="0" w:firstColumn="0" w:lastColumn="0" w:oddVBand="0" w:evenVBand="0" w:oddHBand="1" w:evenHBand="0" w:firstRowFirstColumn="0" w:firstRowLastColumn="0" w:lastRowFirstColumn="0" w:lastRowLastColumn="0"/>
            </w:pPr>
            <w:r>
              <w:t>Solution</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2EAA7924" w14:textId="15D8AD05" w:rsidR="006C728E" w:rsidRDefault="00721FA6" w:rsidP="005F78EA">
            <w:pPr>
              <w:cnfStyle w:val="000000100000" w:firstRow="0" w:lastRow="0" w:firstColumn="0" w:lastColumn="0" w:oddVBand="0" w:evenVBand="0" w:oddHBand="1"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5CF63171" w14:textId="7F620D75" w:rsidR="006C728E" w:rsidRDefault="00721FA6" w:rsidP="006D5217">
            <w:pPr>
              <w:jc w:val="both"/>
              <w:cnfStyle w:val="000000100000" w:firstRow="0" w:lastRow="0" w:firstColumn="0" w:lastColumn="0" w:oddVBand="0" w:evenVBand="0" w:oddHBand="1" w:evenHBand="0" w:firstRowFirstColumn="0" w:firstRowLastColumn="0" w:lastRowFirstColumn="0" w:lastRowLastColumn="0"/>
            </w:pPr>
            <w:r>
              <w:t>Pitching Use case</w:t>
            </w:r>
            <w:r w:rsidR="006D5217">
              <w:t>: system allows investors to view all the pitches that have been submitted by innovators and vote for the best pitch and make comments which will be visible to only to the innovator</w:t>
            </w:r>
          </w:p>
        </w:tc>
        <w:tc>
          <w:tcPr>
            <w:tcW w:w="1520" w:type="dxa"/>
            <w:tcBorders>
              <w:top w:val="single" w:sz="4" w:space="0" w:color="7F7F7F" w:themeColor="text1" w:themeTint="80"/>
              <w:left w:val="single" w:sz="4" w:space="0" w:color="auto"/>
              <w:bottom w:val="single" w:sz="4" w:space="0" w:color="7F7F7F" w:themeColor="text1" w:themeTint="80"/>
            </w:tcBorders>
          </w:tcPr>
          <w:p w14:paraId="6BD3B44F" w14:textId="6FAB2BD3" w:rsidR="006C728E" w:rsidRDefault="006D5217" w:rsidP="005F78EA">
            <w:pPr>
              <w:cnfStyle w:val="000000100000" w:firstRow="0" w:lastRow="0" w:firstColumn="0" w:lastColumn="0" w:oddVBand="0" w:evenVBand="0" w:oddHBand="1" w:evenHBand="0" w:firstRowFirstColumn="0" w:firstRowLastColumn="0" w:lastRowFirstColumn="0" w:lastRowLastColumn="0"/>
            </w:pPr>
            <w:r>
              <w:t>1</w:t>
            </w:r>
          </w:p>
        </w:tc>
      </w:tr>
      <w:tr w:rsidR="00AD1558" w14:paraId="776B347A" w14:textId="77777777" w:rsidTr="00AD1558">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5636E5DD" w14:textId="473807CA" w:rsidR="00AD1558" w:rsidRDefault="00AD1558" w:rsidP="005F78EA">
            <w:pPr>
              <w:rPr>
                <w:i w:val="0"/>
              </w:rPr>
            </w:pPr>
            <w:r>
              <w:rPr>
                <w:i w:val="0"/>
              </w:rPr>
              <w:t>ESN2</w:t>
            </w:r>
            <w:r w:rsidR="0059353E">
              <w:rPr>
                <w:i w:val="0"/>
              </w:rPr>
              <w:t>7</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131D39E9" w14:textId="4ADE2F1E" w:rsidR="00AD1558" w:rsidRDefault="00AD1558" w:rsidP="005F78EA">
            <w:pPr>
              <w:cnfStyle w:val="000000000000" w:firstRow="0" w:lastRow="0" w:firstColumn="0" w:lastColumn="0" w:oddVBand="0" w:evenVBand="0" w:oddHBand="0" w:evenHBand="0" w:firstRowFirstColumn="0" w:firstRowLastColumn="0" w:lastRowFirstColumn="0" w:lastRowLastColumn="0"/>
            </w:pPr>
            <w:r>
              <w:t>Solution</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63436553" w14:textId="48C27B8C" w:rsidR="00AD1558" w:rsidRDefault="00AD1558" w:rsidP="005F78EA">
            <w:pPr>
              <w:cnfStyle w:val="000000000000" w:firstRow="0" w:lastRow="0" w:firstColumn="0" w:lastColumn="0" w:oddVBand="0" w:evenVBand="0" w:oddHBand="0"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2B931E82" w14:textId="33EAE82F" w:rsidR="00AD1558" w:rsidRDefault="00AD1558" w:rsidP="006D5217">
            <w:pPr>
              <w:jc w:val="both"/>
              <w:cnfStyle w:val="000000000000" w:firstRow="0" w:lastRow="0" w:firstColumn="0" w:lastColumn="0" w:oddVBand="0" w:evenVBand="0" w:oddHBand="0" w:evenHBand="0" w:firstRowFirstColumn="0" w:firstRowLastColumn="0" w:lastRowFirstColumn="0" w:lastRowLastColumn="0"/>
            </w:pPr>
            <w:r>
              <w:t>Flagging use case: This functionality allows an investor, coach or mentor to flag any idea that they may have interest in. This will be done in the hub connect.</w:t>
            </w:r>
          </w:p>
        </w:tc>
        <w:tc>
          <w:tcPr>
            <w:tcW w:w="1520" w:type="dxa"/>
            <w:tcBorders>
              <w:top w:val="single" w:sz="4" w:space="0" w:color="7F7F7F" w:themeColor="text1" w:themeTint="80"/>
              <w:left w:val="single" w:sz="4" w:space="0" w:color="auto"/>
              <w:bottom w:val="single" w:sz="4" w:space="0" w:color="7F7F7F" w:themeColor="text1" w:themeTint="80"/>
            </w:tcBorders>
          </w:tcPr>
          <w:p w14:paraId="460636A5" w14:textId="55DA2DE3" w:rsidR="00AD1558" w:rsidRDefault="00AD1558" w:rsidP="005F78EA">
            <w:pPr>
              <w:cnfStyle w:val="000000000000" w:firstRow="0" w:lastRow="0" w:firstColumn="0" w:lastColumn="0" w:oddVBand="0" w:evenVBand="0" w:oddHBand="0" w:evenHBand="0" w:firstRowFirstColumn="0" w:firstRowLastColumn="0" w:lastRowFirstColumn="0" w:lastRowLastColumn="0"/>
            </w:pPr>
            <w:r>
              <w:t>1</w:t>
            </w:r>
          </w:p>
        </w:tc>
      </w:tr>
      <w:tr w:rsidR="00AD1558" w14:paraId="5DD4871C" w14:textId="77777777" w:rsidTr="00314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4E85B6FF" w14:textId="4B8FBA55" w:rsidR="00AD1558" w:rsidRDefault="00AD1558" w:rsidP="005F78EA">
            <w:pPr>
              <w:rPr>
                <w:i w:val="0"/>
              </w:rPr>
            </w:pPr>
            <w:r>
              <w:rPr>
                <w:i w:val="0"/>
              </w:rPr>
              <w:lastRenderedPageBreak/>
              <w:t>ESN2</w:t>
            </w:r>
            <w:r w:rsidR="0059353E">
              <w:rPr>
                <w:i w:val="0"/>
              </w:rPr>
              <w:t>8</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7ACA2ACD" w14:textId="445EC1F6" w:rsidR="00AD1558" w:rsidRDefault="00AD1558" w:rsidP="005F78EA">
            <w:pPr>
              <w:cnfStyle w:val="000000100000" w:firstRow="0" w:lastRow="0" w:firstColumn="0" w:lastColumn="0" w:oddVBand="0" w:evenVBand="0" w:oddHBand="1" w:evenHBand="0" w:firstRowFirstColumn="0" w:firstRowLastColumn="0" w:lastRowFirstColumn="0" w:lastRowLastColumn="0"/>
            </w:pPr>
            <w:r>
              <w:t xml:space="preserve">Solution </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38D8F654" w14:textId="0243CD18" w:rsidR="00AD1558" w:rsidRDefault="00AD1558" w:rsidP="005F78EA">
            <w:pPr>
              <w:cnfStyle w:val="000000100000" w:firstRow="0" w:lastRow="0" w:firstColumn="0" w:lastColumn="0" w:oddVBand="0" w:evenVBand="0" w:oddHBand="1"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46029409" w14:textId="77777777" w:rsidR="00AD1558" w:rsidRDefault="00AD1558" w:rsidP="006D5217">
            <w:pPr>
              <w:jc w:val="both"/>
              <w:cnfStyle w:val="000000100000" w:firstRow="0" w:lastRow="0" w:firstColumn="0" w:lastColumn="0" w:oddVBand="0" w:evenVBand="0" w:oddHBand="1" w:evenHBand="0" w:firstRowFirstColumn="0" w:firstRowLastColumn="0" w:lastRowFirstColumn="0" w:lastRowLastColumn="0"/>
            </w:pPr>
            <w:r>
              <w:t>Funding use case: This allow 2 kinds of funding:</w:t>
            </w:r>
          </w:p>
          <w:p w14:paraId="2A6895DA" w14:textId="77777777" w:rsidR="00AD1558" w:rsidRDefault="0031409E" w:rsidP="00AD1558">
            <w:pPr>
              <w:pStyle w:val="ListParagraph"/>
              <w:numPr>
                <w:ilvl w:val="0"/>
                <w:numId w:val="30"/>
              </w:numPr>
              <w:jc w:val="both"/>
              <w:cnfStyle w:val="000000100000" w:firstRow="0" w:lastRow="0" w:firstColumn="0" w:lastColumn="0" w:oddVBand="0" w:evenVBand="0" w:oddHBand="1" w:evenHBand="0" w:firstRowFirstColumn="0" w:firstRowLastColumn="0" w:lastRowFirstColumn="0" w:lastRowLastColumn="0"/>
            </w:pPr>
            <w:r>
              <w:t xml:space="preserve">Crowd funding </w:t>
            </w:r>
          </w:p>
          <w:p w14:paraId="766ED818" w14:textId="64B94F63" w:rsidR="0031409E" w:rsidRDefault="0031409E" w:rsidP="00AD1558">
            <w:pPr>
              <w:pStyle w:val="ListParagraph"/>
              <w:numPr>
                <w:ilvl w:val="0"/>
                <w:numId w:val="30"/>
              </w:numPr>
              <w:jc w:val="both"/>
              <w:cnfStyle w:val="000000100000" w:firstRow="0" w:lastRow="0" w:firstColumn="0" w:lastColumn="0" w:oddVBand="0" w:evenVBand="0" w:oddHBand="1" w:evenHBand="0" w:firstRowFirstColumn="0" w:firstRowLastColumn="0" w:lastRowFirstColumn="0" w:lastRowLastColumn="0"/>
            </w:pPr>
            <w:r>
              <w:t>Direct funding</w:t>
            </w:r>
          </w:p>
        </w:tc>
        <w:tc>
          <w:tcPr>
            <w:tcW w:w="1520" w:type="dxa"/>
            <w:tcBorders>
              <w:top w:val="single" w:sz="4" w:space="0" w:color="7F7F7F" w:themeColor="text1" w:themeTint="80"/>
              <w:left w:val="single" w:sz="4" w:space="0" w:color="auto"/>
              <w:bottom w:val="single" w:sz="4" w:space="0" w:color="7F7F7F" w:themeColor="text1" w:themeTint="80"/>
            </w:tcBorders>
          </w:tcPr>
          <w:p w14:paraId="1564F9EC" w14:textId="34276AF9" w:rsidR="00AD1558" w:rsidRDefault="0031409E" w:rsidP="005F78EA">
            <w:pPr>
              <w:cnfStyle w:val="000000100000" w:firstRow="0" w:lastRow="0" w:firstColumn="0" w:lastColumn="0" w:oddVBand="0" w:evenVBand="0" w:oddHBand="1" w:evenHBand="0" w:firstRowFirstColumn="0" w:firstRowLastColumn="0" w:lastRowFirstColumn="0" w:lastRowLastColumn="0"/>
            </w:pPr>
            <w:r>
              <w:t>1</w:t>
            </w:r>
          </w:p>
        </w:tc>
      </w:tr>
      <w:tr w:rsidR="0031409E" w14:paraId="194DA79E" w14:textId="77777777" w:rsidTr="00E364FF">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28CEDF46" w14:textId="63EC2292" w:rsidR="0031409E" w:rsidRDefault="0031409E" w:rsidP="005F78EA">
            <w:pPr>
              <w:rPr>
                <w:i w:val="0"/>
              </w:rPr>
            </w:pPr>
            <w:r>
              <w:rPr>
                <w:i w:val="0"/>
              </w:rPr>
              <w:t>ESN2</w:t>
            </w:r>
            <w:r w:rsidR="0059353E">
              <w:rPr>
                <w:i w:val="0"/>
              </w:rPr>
              <w:t>9</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23585ACC" w14:textId="28362A11" w:rsidR="0031409E" w:rsidRDefault="0031409E" w:rsidP="005F78EA">
            <w:pPr>
              <w:cnfStyle w:val="000000000000" w:firstRow="0" w:lastRow="0" w:firstColumn="0" w:lastColumn="0" w:oddVBand="0" w:evenVBand="0" w:oddHBand="0" w:evenHBand="0" w:firstRowFirstColumn="0" w:firstRowLastColumn="0" w:lastRowFirstColumn="0" w:lastRowLastColumn="0"/>
            </w:pPr>
            <w:r>
              <w:t xml:space="preserve">Solution </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0F9FF9D6" w14:textId="40F89A87" w:rsidR="0031409E" w:rsidRDefault="0031409E" w:rsidP="005F78EA">
            <w:pPr>
              <w:cnfStyle w:val="000000000000" w:firstRow="0" w:lastRow="0" w:firstColumn="0" w:lastColumn="0" w:oddVBand="0" w:evenVBand="0" w:oddHBand="0" w:evenHBand="0" w:firstRowFirstColumn="0" w:firstRowLastColumn="0" w:lastRowFirstColumn="0" w:lastRowLastColumn="0"/>
            </w:pPr>
            <w:r>
              <w:t xml:space="preserve">Web </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0740434A" w14:textId="37EF3F2E" w:rsidR="0031409E" w:rsidRDefault="0031409E" w:rsidP="006D5217">
            <w:pPr>
              <w:jc w:val="both"/>
              <w:cnfStyle w:val="000000000000" w:firstRow="0" w:lastRow="0" w:firstColumn="0" w:lastColumn="0" w:oddVBand="0" w:evenVBand="0" w:oddHBand="0" w:evenHBand="0" w:firstRowFirstColumn="0" w:firstRowLastColumn="0" w:lastRowFirstColumn="0" w:lastRowLastColumn="0"/>
            </w:pPr>
            <w:r>
              <w:t xml:space="preserve">Funding Use case : This functionality is integrated with the an online payment solution </w:t>
            </w:r>
          </w:p>
        </w:tc>
        <w:tc>
          <w:tcPr>
            <w:tcW w:w="1520" w:type="dxa"/>
            <w:tcBorders>
              <w:top w:val="single" w:sz="4" w:space="0" w:color="7F7F7F" w:themeColor="text1" w:themeTint="80"/>
              <w:left w:val="single" w:sz="4" w:space="0" w:color="auto"/>
              <w:bottom w:val="single" w:sz="4" w:space="0" w:color="7F7F7F" w:themeColor="text1" w:themeTint="80"/>
            </w:tcBorders>
          </w:tcPr>
          <w:p w14:paraId="4762185E" w14:textId="56F5FAE6" w:rsidR="0031409E" w:rsidRDefault="00E364FF" w:rsidP="005F78EA">
            <w:pPr>
              <w:cnfStyle w:val="000000000000" w:firstRow="0" w:lastRow="0" w:firstColumn="0" w:lastColumn="0" w:oddVBand="0" w:evenVBand="0" w:oddHBand="0" w:evenHBand="0" w:firstRowFirstColumn="0" w:firstRowLastColumn="0" w:lastRowFirstColumn="0" w:lastRowLastColumn="0"/>
            </w:pPr>
            <w:r>
              <w:t>1</w:t>
            </w:r>
          </w:p>
        </w:tc>
      </w:tr>
      <w:tr w:rsidR="00E364FF" w14:paraId="67817434" w14:textId="77777777" w:rsidTr="00C73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4CA51F12" w14:textId="4B0A724F" w:rsidR="00E364FF" w:rsidRDefault="00E364FF" w:rsidP="005F78EA">
            <w:pPr>
              <w:rPr>
                <w:i w:val="0"/>
              </w:rPr>
            </w:pPr>
            <w:r>
              <w:rPr>
                <w:i w:val="0"/>
              </w:rPr>
              <w:t>ESN</w:t>
            </w:r>
            <w:r w:rsidR="0059353E">
              <w:rPr>
                <w:i w:val="0"/>
              </w:rPr>
              <w:t>30</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75A5D392" w14:textId="6800204E" w:rsidR="00E364FF" w:rsidRDefault="00E364FF" w:rsidP="005F78EA">
            <w:pPr>
              <w:cnfStyle w:val="000000100000" w:firstRow="0" w:lastRow="0" w:firstColumn="0" w:lastColumn="0" w:oddVBand="0" w:evenVBand="0" w:oddHBand="1" w:evenHBand="0" w:firstRowFirstColumn="0" w:firstRowLastColumn="0" w:lastRowFirstColumn="0" w:lastRowLastColumn="0"/>
            </w:pPr>
            <w:r>
              <w:t xml:space="preserve">Solution </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75B286AA" w14:textId="67E4503D" w:rsidR="00E364FF" w:rsidRDefault="00E364FF" w:rsidP="005F78EA">
            <w:pPr>
              <w:cnfStyle w:val="000000100000" w:firstRow="0" w:lastRow="0" w:firstColumn="0" w:lastColumn="0" w:oddVBand="0" w:evenVBand="0" w:oddHBand="1" w:evenHBand="0" w:firstRowFirstColumn="0" w:firstRowLastColumn="0" w:lastRowFirstColumn="0" w:lastRowLastColumn="0"/>
            </w:pPr>
            <w:r>
              <w:t xml:space="preserve">Web </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5CE5270F" w14:textId="6EC90BE6" w:rsidR="00E364FF" w:rsidRDefault="00E364FF" w:rsidP="006D5217">
            <w:pPr>
              <w:jc w:val="both"/>
              <w:cnfStyle w:val="000000100000" w:firstRow="0" w:lastRow="0" w:firstColumn="0" w:lastColumn="0" w:oddVBand="0" w:evenVBand="0" w:oddHBand="1" w:evenHBand="0" w:firstRowFirstColumn="0" w:firstRowLastColumn="0" w:lastRowFirstColumn="0" w:lastRowLastColumn="0"/>
            </w:pPr>
            <w:r>
              <w:t xml:space="preserve">Legal counsel use case: This module allows </w:t>
            </w:r>
            <w:r w:rsidR="00C73CC9">
              <w:t>subscribers to access legal counsel.</w:t>
            </w:r>
          </w:p>
        </w:tc>
        <w:tc>
          <w:tcPr>
            <w:tcW w:w="1520" w:type="dxa"/>
            <w:tcBorders>
              <w:top w:val="single" w:sz="4" w:space="0" w:color="7F7F7F" w:themeColor="text1" w:themeTint="80"/>
              <w:left w:val="single" w:sz="4" w:space="0" w:color="auto"/>
              <w:bottom w:val="single" w:sz="4" w:space="0" w:color="7F7F7F" w:themeColor="text1" w:themeTint="80"/>
            </w:tcBorders>
          </w:tcPr>
          <w:p w14:paraId="5E185BAA" w14:textId="612C6BB0" w:rsidR="00E364FF" w:rsidRDefault="00C73CC9" w:rsidP="005F78EA">
            <w:pPr>
              <w:cnfStyle w:val="000000100000" w:firstRow="0" w:lastRow="0" w:firstColumn="0" w:lastColumn="0" w:oddVBand="0" w:evenVBand="0" w:oddHBand="1" w:evenHBand="0" w:firstRowFirstColumn="0" w:firstRowLastColumn="0" w:lastRowFirstColumn="0" w:lastRowLastColumn="0"/>
            </w:pPr>
            <w:r>
              <w:t>1</w:t>
            </w:r>
          </w:p>
        </w:tc>
      </w:tr>
      <w:tr w:rsidR="00C73CC9" w14:paraId="4CA1AF0E" w14:textId="77777777" w:rsidTr="005F78EA">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auto"/>
              <w:right w:val="single" w:sz="4" w:space="0" w:color="auto"/>
            </w:tcBorders>
          </w:tcPr>
          <w:p w14:paraId="5F7E875B" w14:textId="4C017887" w:rsidR="00C73CC9" w:rsidRDefault="00C73CC9" w:rsidP="005F78EA">
            <w:pPr>
              <w:rPr>
                <w:i w:val="0"/>
              </w:rPr>
            </w:pPr>
            <w:r>
              <w:rPr>
                <w:i w:val="0"/>
              </w:rPr>
              <w:t>ESN</w:t>
            </w:r>
            <w:r w:rsidR="0059353E">
              <w:rPr>
                <w:i w:val="0"/>
              </w:rPr>
              <w:t>31</w:t>
            </w:r>
          </w:p>
        </w:tc>
        <w:tc>
          <w:tcPr>
            <w:tcW w:w="1710" w:type="dxa"/>
            <w:tcBorders>
              <w:top w:val="single" w:sz="4" w:space="0" w:color="7F7F7F" w:themeColor="text1" w:themeTint="80"/>
              <w:left w:val="single" w:sz="4" w:space="0" w:color="auto"/>
              <w:bottom w:val="single" w:sz="4" w:space="0" w:color="auto"/>
              <w:right w:val="single" w:sz="4" w:space="0" w:color="auto"/>
            </w:tcBorders>
          </w:tcPr>
          <w:p w14:paraId="141B886D" w14:textId="40FD6ECA" w:rsidR="00C73CC9" w:rsidRDefault="00C73CC9" w:rsidP="005F78EA">
            <w:pPr>
              <w:cnfStyle w:val="000000000000" w:firstRow="0" w:lastRow="0" w:firstColumn="0" w:lastColumn="0" w:oddVBand="0" w:evenVBand="0" w:oddHBand="0" w:evenHBand="0" w:firstRowFirstColumn="0" w:firstRowLastColumn="0" w:lastRowFirstColumn="0" w:lastRowLastColumn="0"/>
            </w:pPr>
            <w:r>
              <w:t xml:space="preserve">Solution </w:t>
            </w:r>
          </w:p>
        </w:tc>
        <w:tc>
          <w:tcPr>
            <w:tcW w:w="1620" w:type="dxa"/>
            <w:tcBorders>
              <w:top w:val="single" w:sz="4" w:space="0" w:color="7F7F7F" w:themeColor="text1" w:themeTint="80"/>
              <w:left w:val="single" w:sz="4" w:space="0" w:color="auto"/>
              <w:bottom w:val="single" w:sz="4" w:space="0" w:color="auto"/>
              <w:right w:val="single" w:sz="4" w:space="0" w:color="auto"/>
            </w:tcBorders>
          </w:tcPr>
          <w:p w14:paraId="7F4D7351" w14:textId="559007BC" w:rsidR="00C73CC9" w:rsidRDefault="00C73CC9" w:rsidP="005F78EA">
            <w:pPr>
              <w:cnfStyle w:val="000000000000" w:firstRow="0" w:lastRow="0" w:firstColumn="0" w:lastColumn="0" w:oddVBand="0" w:evenVBand="0" w:oddHBand="0"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auto"/>
              <w:right w:val="single" w:sz="4" w:space="0" w:color="auto"/>
            </w:tcBorders>
          </w:tcPr>
          <w:p w14:paraId="594DF3B1" w14:textId="6AE4C937" w:rsidR="00C73CC9" w:rsidRDefault="00C73CC9" w:rsidP="006D5217">
            <w:pPr>
              <w:jc w:val="both"/>
              <w:cnfStyle w:val="000000000000" w:firstRow="0" w:lastRow="0" w:firstColumn="0" w:lastColumn="0" w:oddVBand="0" w:evenVBand="0" w:oddHBand="0" w:evenHBand="0" w:firstRowFirstColumn="0" w:firstRowLastColumn="0" w:lastRowFirstColumn="0" w:lastRowLastColumn="0"/>
            </w:pPr>
            <w:r>
              <w:t xml:space="preserve"> Legal Counsel use case: the solution will allow legal officers to provide counsel to the questions that will be raise through the platform and also availability on chat.</w:t>
            </w:r>
          </w:p>
        </w:tc>
        <w:tc>
          <w:tcPr>
            <w:tcW w:w="1520" w:type="dxa"/>
            <w:tcBorders>
              <w:top w:val="single" w:sz="4" w:space="0" w:color="7F7F7F" w:themeColor="text1" w:themeTint="80"/>
              <w:left w:val="single" w:sz="4" w:space="0" w:color="auto"/>
              <w:bottom w:val="single" w:sz="4" w:space="0" w:color="auto"/>
            </w:tcBorders>
          </w:tcPr>
          <w:p w14:paraId="1E8AC484" w14:textId="660822D0" w:rsidR="00C73CC9" w:rsidRDefault="00C73CC9" w:rsidP="005F78EA">
            <w:pPr>
              <w:cnfStyle w:val="000000000000" w:firstRow="0" w:lastRow="0" w:firstColumn="0" w:lastColumn="0" w:oddVBand="0" w:evenVBand="0" w:oddHBand="0" w:evenHBand="0" w:firstRowFirstColumn="0" w:firstRowLastColumn="0" w:lastRowFirstColumn="0" w:lastRowLastColumn="0"/>
            </w:pPr>
            <w:r>
              <w:t>1</w:t>
            </w:r>
          </w:p>
        </w:tc>
      </w:tr>
      <w:bookmarkEnd w:id="4"/>
    </w:tbl>
    <w:p w14:paraId="7B92F8C3" w14:textId="77777777" w:rsidR="00E0768C" w:rsidRDefault="00E0768C" w:rsidP="009814C6"/>
    <w:p w14:paraId="36C41D25" w14:textId="660F99EF" w:rsidR="002A439F" w:rsidRDefault="002A439F" w:rsidP="002A439F">
      <w:pPr>
        <w:pStyle w:val="Heading3"/>
        <w:rPr>
          <w:i w:val="0"/>
        </w:rPr>
      </w:pPr>
      <w:bookmarkStart w:id="25" w:name="_Toc449356217"/>
      <w:r>
        <w:rPr>
          <w:i w:val="0"/>
        </w:rPr>
        <w:t xml:space="preserve">Phase 3: </w:t>
      </w:r>
      <w:r w:rsidRPr="00A04C30">
        <w:rPr>
          <w:i w:val="0"/>
        </w:rPr>
        <w:t>High level use case statement-</w:t>
      </w:r>
      <w:r w:rsidR="005F78EA">
        <w:rPr>
          <w:i w:val="0"/>
        </w:rPr>
        <w:t>Knowledge</w:t>
      </w:r>
      <w:bookmarkEnd w:id="25"/>
    </w:p>
    <w:tbl>
      <w:tblPr>
        <w:tblStyle w:val="PlainTable51"/>
        <w:tblW w:w="0" w:type="auto"/>
        <w:tblLook w:val="04A0" w:firstRow="1" w:lastRow="0" w:firstColumn="1" w:lastColumn="0" w:noHBand="0" w:noVBand="1"/>
      </w:tblPr>
      <w:tblGrid>
        <w:gridCol w:w="1350"/>
        <w:gridCol w:w="1710"/>
        <w:gridCol w:w="1620"/>
        <w:gridCol w:w="3870"/>
        <w:gridCol w:w="1520"/>
      </w:tblGrid>
      <w:tr w:rsidR="005F78EA" w:rsidRPr="006C30E7" w14:paraId="47CEDADF" w14:textId="77777777" w:rsidTr="005F78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0" w:type="dxa"/>
          </w:tcPr>
          <w:p w14:paraId="7C72312B" w14:textId="77777777" w:rsidR="005F78EA" w:rsidRPr="006C30E7" w:rsidRDefault="005F78EA" w:rsidP="005F78EA">
            <w:pPr>
              <w:rPr>
                <w:i w:val="0"/>
              </w:rPr>
            </w:pPr>
            <w:r w:rsidRPr="006C30E7">
              <w:rPr>
                <w:i w:val="0"/>
              </w:rPr>
              <w:t>ID</w:t>
            </w:r>
          </w:p>
        </w:tc>
        <w:tc>
          <w:tcPr>
            <w:tcW w:w="1710" w:type="dxa"/>
          </w:tcPr>
          <w:p w14:paraId="43D548B7" w14:textId="77777777" w:rsidR="005F78EA" w:rsidRPr="006C30E7" w:rsidRDefault="005F78EA" w:rsidP="005F78EA">
            <w:pPr>
              <w:cnfStyle w:val="100000000000" w:firstRow="1" w:lastRow="0" w:firstColumn="0" w:lastColumn="0" w:oddVBand="0" w:evenVBand="0" w:oddHBand="0" w:evenHBand="0" w:firstRowFirstColumn="0" w:firstRowLastColumn="0" w:lastRowFirstColumn="0" w:lastRowLastColumn="0"/>
              <w:rPr>
                <w:i w:val="0"/>
              </w:rPr>
            </w:pPr>
            <w:r w:rsidRPr="006C30E7">
              <w:rPr>
                <w:i w:val="0"/>
              </w:rPr>
              <w:t>Type</w:t>
            </w:r>
          </w:p>
        </w:tc>
        <w:tc>
          <w:tcPr>
            <w:tcW w:w="1620" w:type="dxa"/>
          </w:tcPr>
          <w:p w14:paraId="68536553" w14:textId="77777777" w:rsidR="005F78EA" w:rsidRPr="006C30E7" w:rsidRDefault="005F78EA" w:rsidP="005F78EA">
            <w:pPr>
              <w:cnfStyle w:val="100000000000" w:firstRow="1" w:lastRow="0" w:firstColumn="0" w:lastColumn="0" w:oddVBand="0" w:evenVBand="0" w:oddHBand="0" w:evenHBand="0" w:firstRowFirstColumn="0" w:firstRowLastColumn="0" w:lastRowFirstColumn="0" w:lastRowLastColumn="0"/>
              <w:rPr>
                <w:i w:val="0"/>
              </w:rPr>
            </w:pPr>
            <w:r w:rsidRPr="006C30E7">
              <w:rPr>
                <w:i w:val="0"/>
              </w:rPr>
              <w:t>Platform</w:t>
            </w:r>
          </w:p>
        </w:tc>
        <w:tc>
          <w:tcPr>
            <w:tcW w:w="3870" w:type="dxa"/>
          </w:tcPr>
          <w:p w14:paraId="626320FA" w14:textId="77777777" w:rsidR="005F78EA" w:rsidRPr="006C30E7" w:rsidRDefault="005F78EA" w:rsidP="005F78EA">
            <w:pPr>
              <w:cnfStyle w:val="100000000000" w:firstRow="1" w:lastRow="0" w:firstColumn="0" w:lastColumn="0" w:oddVBand="0" w:evenVBand="0" w:oddHBand="0" w:evenHBand="0" w:firstRowFirstColumn="0" w:firstRowLastColumn="0" w:lastRowFirstColumn="0" w:lastRowLastColumn="0"/>
              <w:rPr>
                <w:i w:val="0"/>
              </w:rPr>
            </w:pPr>
            <w:r w:rsidRPr="006C30E7">
              <w:rPr>
                <w:i w:val="0"/>
              </w:rPr>
              <w:t xml:space="preserve">Requirements description </w:t>
            </w:r>
          </w:p>
        </w:tc>
        <w:tc>
          <w:tcPr>
            <w:tcW w:w="1520" w:type="dxa"/>
          </w:tcPr>
          <w:p w14:paraId="0FF51261" w14:textId="77777777" w:rsidR="005F78EA" w:rsidRPr="006C30E7" w:rsidRDefault="005F78EA" w:rsidP="005F78EA">
            <w:pPr>
              <w:cnfStyle w:val="100000000000" w:firstRow="1" w:lastRow="0" w:firstColumn="0" w:lastColumn="0" w:oddVBand="0" w:evenVBand="0" w:oddHBand="0" w:evenHBand="0" w:firstRowFirstColumn="0" w:firstRowLastColumn="0" w:lastRowFirstColumn="0" w:lastRowLastColumn="0"/>
              <w:rPr>
                <w:i w:val="0"/>
              </w:rPr>
            </w:pPr>
            <w:r w:rsidRPr="006C30E7">
              <w:rPr>
                <w:i w:val="0"/>
              </w:rPr>
              <w:t>Priority</w:t>
            </w:r>
          </w:p>
        </w:tc>
      </w:tr>
      <w:tr w:rsidR="005F78EA" w14:paraId="165A09AB" w14:textId="77777777" w:rsidTr="005F7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65AF695D" w14:textId="0C68F706" w:rsidR="005F78EA" w:rsidRPr="006C30E7" w:rsidRDefault="005F78EA" w:rsidP="005F78EA">
            <w:pPr>
              <w:rPr>
                <w:i w:val="0"/>
              </w:rPr>
            </w:pPr>
            <w:r>
              <w:rPr>
                <w:i w:val="0"/>
              </w:rPr>
              <w:t>ESN3</w:t>
            </w:r>
            <w:r w:rsidR="0059353E">
              <w:rPr>
                <w:i w:val="0"/>
              </w:rPr>
              <w:t>2</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1569F226" w14:textId="77777777" w:rsidR="005F78EA" w:rsidRPr="006C30E7" w:rsidRDefault="005F78EA" w:rsidP="005F78EA">
            <w:pPr>
              <w:cnfStyle w:val="000000100000" w:firstRow="0" w:lastRow="0" w:firstColumn="0" w:lastColumn="0" w:oddVBand="0" w:evenVBand="0" w:oddHBand="1" w:evenHBand="0" w:firstRowFirstColumn="0" w:firstRowLastColumn="0" w:lastRowFirstColumn="0" w:lastRowLastColumn="0"/>
            </w:pPr>
            <w:r>
              <w:t xml:space="preserve">Solution </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1C7B5BB9" w14:textId="77777777" w:rsidR="005F78EA" w:rsidRPr="006C30E7" w:rsidRDefault="005F78EA" w:rsidP="005F78EA">
            <w:pPr>
              <w:cnfStyle w:val="000000100000" w:firstRow="0" w:lastRow="0" w:firstColumn="0" w:lastColumn="0" w:oddVBand="0" w:evenVBand="0" w:oddHBand="1"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437A795C" w14:textId="334FBAA2" w:rsidR="005F78EA" w:rsidRPr="006C30E7" w:rsidRDefault="005F78EA" w:rsidP="005F78EA">
            <w:pPr>
              <w:jc w:val="both"/>
              <w:cnfStyle w:val="000000100000" w:firstRow="0" w:lastRow="0" w:firstColumn="0" w:lastColumn="0" w:oddVBand="0" w:evenVBand="0" w:oddHBand="1" w:evenHBand="0" w:firstRowFirstColumn="0" w:firstRowLastColumn="0" w:lastRowFirstColumn="0" w:lastRowLastColumn="0"/>
            </w:pPr>
            <w:r>
              <w:t xml:space="preserve">Journal use case: system will provide a functionality for contributions of journals </w:t>
            </w:r>
          </w:p>
        </w:tc>
        <w:tc>
          <w:tcPr>
            <w:tcW w:w="1520" w:type="dxa"/>
            <w:tcBorders>
              <w:top w:val="single" w:sz="4" w:space="0" w:color="7F7F7F" w:themeColor="text1" w:themeTint="80"/>
              <w:left w:val="single" w:sz="4" w:space="0" w:color="auto"/>
              <w:bottom w:val="single" w:sz="4" w:space="0" w:color="7F7F7F" w:themeColor="text1" w:themeTint="80"/>
            </w:tcBorders>
          </w:tcPr>
          <w:p w14:paraId="4C8E9E41" w14:textId="77777777" w:rsidR="005F78EA" w:rsidRPr="006C30E7" w:rsidRDefault="005F78EA" w:rsidP="005F78EA">
            <w:pPr>
              <w:cnfStyle w:val="000000100000" w:firstRow="0" w:lastRow="0" w:firstColumn="0" w:lastColumn="0" w:oddVBand="0" w:evenVBand="0" w:oddHBand="1" w:evenHBand="0" w:firstRowFirstColumn="0" w:firstRowLastColumn="0" w:lastRowFirstColumn="0" w:lastRowLastColumn="0"/>
            </w:pPr>
            <w:r>
              <w:t>1</w:t>
            </w:r>
          </w:p>
        </w:tc>
      </w:tr>
      <w:tr w:rsidR="005F78EA" w14:paraId="07667A9A" w14:textId="77777777" w:rsidTr="00D11F22">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735599ED" w14:textId="31D946A5" w:rsidR="005F78EA" w:rsidRDefault="005F78EA" w:rsidP="005F78EA">
            <w:pPr>
              <w:rPr>
                <w:i w:val="0"/>
              </w:rPr>
            </w:pPr>
            <w:r>
              <w:rPr>
                <w:i w:val="0"/>
              </w:rPr>
              <w:lastRenderedPageBreak/>
              <w:t>ESN3</w:t>
            </w:r>
            <w:r w:rsidR="0059353E">
              <w:rPr>
                <w:i w:val="0"/>
              </w:rPr>
              <w:t>3</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35FF1840" w14:textId="448FD182" w:rsidR="005F78EA" w:rsidRDefault="005F78EA" w:rsidP="005F78EA">
            <w:pPr>
              <w:cnfStyle w:val="000000000000" w:firstRow="0" w:lastRow="0" w:firstColumn="0" w:lastColumn="0" w:oddVBand="0" w:evenVBand="0" w:oddHBand="0" w:evenHBand="0" w:firstRowFirstColumn="0" w:firstRowLastColumn="0" w:lastRowFirstColumn="0" w:lastRowLastColumn="0"/>
            </w:pPr>
            <w:r>
              <w:t>Solution</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16523288" w14:textId="5C654EF4" w:rsidR="005F78EA" w:rsidRDefault="005F78EA" w:rsidP="005F78EA">
            <w:pPr>
              <w:cnfStyle w:val="000000000000" w:firstRow="0" w:lastRow="0" w:firstColumn="0" w:lastColumn="0" w:oddVBand="0" w:evenVBand="0" w:oddHBand="0" w:evenHBand="0" w:firstRowFirstColumn="0" w:firstRowLastColumn="0" w:lastRowFirstColumn="0" w:lastRowLastColumn="0"/>
            </w:pPr>
            <w:r>
              <w:t xml:space="preserve"> Web </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6A6958BB" w14:textId="25761324" w:rsidR="005F78EA" w:rsidRDefault="005F78EA" w:rsidP="00D11F22">
            <w:pPr>
              <w:jc w:val="both"/>
              <w:cnfStyle w:val="000000000000" w:firstRow="0" w:lastRow="0" w:firstColumn="0" w:lastColumn="0" w:oddVBand="0" w:evenVBand="0" w:oddHBand="0" w:evenHBand="0" w:firstRowFirstColumn="0" w:firstRowLastColumn="0" w:lastRowFirstColumn="0" w:lastRowLastColumn="0"/>
            </w:pPr>
            <w:r>
              <w:t>Journal use ca</w:t>
            </w:r>
            <w:r w:rsidR="00D11F22">
              <w:t xml:space="preserve">se: system will have a feed of journals relevant to the subscribers selection </w:t>
            </w:r>
          </w:p>
        </w:tc>
        <w:tc>
          <w:tcPr>
            <w:tcW w:w="1520" w:type="dxa"/>
            <w:tcBorders>
              <w:top w:val="single" w:sz="4" w:space="0" w:color="7F7F7F" w:themeColor="text1" w:themeTint="80"/>
              <w:left w:val="single" w:sz="4" w:space="0" w:color="auto"/>
              <w:bottom w:val="single" w:sz="4" w:space="0" w:color="7F7F7F" w:themeColor="text1" w:themeTint="80"/>
            </w:tcBorders>
          </w:tcPr>
          <w:p w14:paraId="667DE927" w14:textId="1D5C171C" w:rsidR="005F78EA" w:rsidRDefault="00D11F22" w:rsidP="005F78EA">
            <w:pPr>
              <w:cnfStyle w:val="000000000000" w:firstRow="0" w:lastRow="0" w:firstColumn="0" w:lastColumn="0" w:oddVBand="0" w:evenVBand="0" w:oddHBand="0" w:evenHBand="0" w:firstRowFirstColumn="0" w:firstRowLastColumn="0" w:lastRowFirstColumn="0" w:lastRowLastColumn="0"/>
            </w:pPr>
            <w:r>
              <w:t>1</w:t>
            </w:r>
          </w:p>
        </w:tc>
      </w:tr>
      <w:tr w:rsidR="00D11F22" w14:paraId="65624C3F" w14:textId="77777777" w:rsidTr="00691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005CE3A0" w14:textId="7777FAE2" w:rsidR="00D11F22" w:rsidRDefault="00D11F22" w:rsidP="005F78EA">
            <w:pPr>
              <w:rPr>
                <w:i w:val="0"/>
              </w:rPr>
            </w:pPr>
            <w:r>
              <w:rPr>
                <w:i w:val="0"/>
              </w:rPr>
              <w:t>ESN3</w:t>
            </w:r>
            <w:r w:rsidR="0059353E">
              <w:rPr>
                <w:i w:val="0"/>
              </w:rPr>
              <w:t>4</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069528CD" w14:textId="25DB5D6D" w:rsidR="00D11F22" w:rsidRDefault="00D11F22" w:rsidP="005F78EA">
            <w:pPr>
              <w:cnfStyle w:val="000000100000" w:firstRow="0" w:lastRow="0" w:firstColumn="0" w:lastColumn="0" w:oddVBand="0" w:evenVBand="0" w:oddHBand="1" w:evenHBand="0" w:firstRowFirstColumn="0" w:firstRowLastColumn="0" w:lastRowFirstColumn="0" w:lastRowLastColumn="0"/>
            </w:pPr>
            <w:r>
              <w:t>Solution</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234AF261" w14:textId="6B9BEBB2" w:rsidR="00D11F22" w:rsidRDefault="00D11F22" w:rsidP="005F78EA">
            <w:pPr>
              <w:cnfStyle w:val="000000100000" w:firstRow="0" w:lastRow="0" w:firstColumn="0" w:lastColumn="0" w:oddVBand="0" w:evenVBand="0" w:oddHBand="1"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0D41340A" w14:textId="6E5F419F" w:rsidR="00D11F22" w:rsidRDefault="00691F66" w:rsidP="00D11F22">
            <w:pPr>
              <w:jc w:val="both"/>
              <w:cnfStyle w:val="000000100000" w:firstRow="0" w:lastRow="0" w:firstColumn="0" w:lastColumn="0" w:oddVBand="0" w:evenVBand="0" w:oddHBand="1" w:evenHBand="0" w:firstRowFirstColumn="0" w:firstRowLastColumn="0" w:lastRowFirstColumn="0" w:lastRowLastColumn="0"/>
            </w:pPr>
            <w:r>
              <w:t>Research</w:t>
            </w:r>
            <w:r w:rsidR="00D11F22">
              <w:t xml:space="preserve"> use case:</w:t>
            </w:r>
            <w:r w:rsidR="005C40E5">
              <w:t xml:space="preserve"> </w:t>
            </w:r>
            <w:r>
              <w:t xml:space="preserve">system will have a feed of published researches and other related artefacts available to the subscriber </w:t>
            </w:r>
          </w:p>
        </w:tc>
        <w:tc>
          <w:tcPr>
            <w:tcW w:w="1520" w:type="dxa"/>
            <w:tcBorders>
              <w:top w:val="single" w:sz="4" w:space="0" w:color="7F7F7F" w:themeColor="text1" w:themeTint="80"/>
              <w:left w:val="single" w:sz="4" w:space="0" w:color="auto"/>
              <w:bottom w:val="single" w:sz="4" w:space="0" w:color="7F7F7F" w:themeColor="text1" w:themeTint="80"/>
            </w:tcBorders>
          </w:tcPr>
          <w:p w14:paraId="19762B28" w14:textId="57655670" w:rsidR="00D11F22" w:rsidRDefault="00691F66" w:rsidP="005F78EA">
            <w:pPr>
              <w:cnfStyle w:val="000000100000" w:firstRow="0" w:lastRow="0" w:firstColumn="0" w:lastColumn="0" w:oddVBand="0" w:evenVBand="0" w:oddHBand="1" w:evenHBand="0" w:firstRowFirstColumn="0" w:firstRowLastColumn="0" w:lastRowFirstColumn="0" w:lastRowLastColumn="0"/>
            </w:pPr>
            <w:r>
              <w:t>1</w:t>
            </w:r>
          </w:p>
        </w:tc>
      </w:tr>
      <w:tr w:rsidR="00691F66" w14:paraId="4F151FBE" w14:textId="77777777" w:rsidTr="00601EBF">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28D1B67D" w14:textId="50E0B33A" w:rsidR="00691F66" w:rsidRDefault="00691F66" w:rsidP="005F78EA">
            <w:pPr>
              <w:rPr>
                <w:i w:val="0"/>
              </w:rPr>
            </w:pPr>
            <w:r>
              <w:rPr>
                <w:i w:val="0"/>
              </w:rPr>
              <w:t>ESN3</w:t>
            </w:r>
            <w:r w:rsidR="0059353E">
              <w:rPr>
                <w:i w:val="0"/>
              </w:rPr>
              <w:t>5</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10529C40" w14:textId="6A2E83F7" w:rsidR="00691F66" w:rsidRDefault="00691F66" w:rsidP="005F78EA">
            <w:pPr>
              <w:cnfStyle w:val="000000000000" w:firstRow="0" w:lastRow="0" w:firstColumn="0" w:lastColumn="0" w:oddVBand="0" w:evenVBand="0" w:oddHBand="0" w:evenHBand="0" w:firstRowFirstColumn="0" w:firstRowLastColumn="0" w:lastRowFirstColumn="0" w:lastRowLastColumn="0"/>
            </w:pPr>
            <w:r>
              <w:t xml:space="preserve">Solution </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4C40F7A0" w14:textId="1589928B" w:rsidR="00691F66" w:rsidRDefault="00691F66" w:rsidP="005F78EA">
            <w:pPr>
              <w:cnfStyle w:val="000000000000" w:firstRow="0" w:lastRow="0" w:firstColumn="0" w:lastColumn="0" w:oddVBand="0" w:evenVBand="0" w:oddHBand="0"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73688DB0" w14:textId="2C3CA2BF" w:rsidR="00691F66" w:rsidRDefault="00691F66" w:rsidP="00D11F22">
            <w:pPr>
              <w:jc w:val="both"/>
              <w:cnfStyle w:val="000000000000" w:firstRow="0" w:lastRow="0" w:firstColumn="0" w:lastColumn="0" w:oddVBand="0" w:evenVBand="0" w:oddHBand="0" w:evenHBand="0" w:firstRowFirstColumn="0" w:firstRowLastColumn="0" w:lastRowFirstColumn="0" w:lastRowLastColumn="0"/>
            </w:pPr>
            <w:r>
              <w:t>Research use case: system shall provide functionality for the subscriber to publish their research via the platform.</w:t>
            </w:r>
          </w:p>
        </w:tc>
        <w:tc>
          <w:tcPr>
            <w:tcW w:w="1520" w:type="dxa"/>
            <w:tcBorders>
              <w:top w:val="single" w:sz="4" w:space="0" w:color="7F7F7F" w:themeColor="text1" w:themeTint="80"/>
              <w:left w:val="single" w:sz="4" w:space="0" w:color="auto"/>
              <w:bottom w:val="single" w:sz="4" w:space="0" w:color="7F7F7F" w:themeColor="text1" w:themeTint="80"/>
            </w:tcBorders>
          </w:tcPr>
          <w:p w14:paraId="0D108D9B" w14:textId="2D3C484A" w:rsidR="00691F66" w:rsidRDefault="00691F66" w:rsidP="005F78EA">
            <w:pPr>
              <w:cnfStyle w:val="000000000000" w:firstRow="0" w:lastRow="0" w:firstColumn="0" w:lastColumn="0" w:oddVBand="0" w:evenVBand="0" w:oddHBand="0" w:evenHBand="0" w:firstRowFirstColumn="0" w:firstRowLastColumn="0" w:lastRowFirstColumn="0" w:lastRowLastColumn="0"/>
            </w:pPr>
            <w:r>
              <w:t>1</w:t>
            </w:r>
          </w:p>
        </w:tc>
      </w:tr>
      <w:tr w:rsidR="00601EBF" w14:paraId="60DD68B5" w14:textId="77777777" w:rsidTr="00EA7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2790F5A0" w14:textId="57488D1D" w:rsidR="00601EBF" w:rsidRDefault="00EA7B84" w:rsidP="005F78EA">
            <w:pPr>
              <w:rPr>
                <w:i w:val="0"/>
              </w:rPr>
            </w:pPr>
            <w:r>
              <w:rPr>
                <w:i w:val="0"/>
              </w:rPr>
              <w:t>ESN3</w:t>
            </w:r>
            <w:r w:rsidR="0059353E">
              <w:rPr>
                <w:i w:val="0"/>
              </w:rPr>
              <w:t>6</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7F2BD39D" w14:textId="74541255" w:rsidR="00601EBF" w:rsidRDefault="00EA7B84" w:rsidP="005F78EA">
            <w:pPr>
              <w:cnfStyle w:val="000000100000" w:firstRow="0" w:lastRow="0" w:firstColumn="0" w:lastColumn="0" w:oddVBand="0" w:evenVBand="0" w:oddHBand="1" w:evenHBand="0" w:firstRowFirstColumn="0" w:firstRowLastColumn="0" w:lastRowFirstColumn="0" w:lastRowLastColumn="0"/>
            </w:pPr>
            <w:r>
              <w:t>Solution</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4F621BBB" w14:textId="58503A58" w:rsidR="00601EBF" w:rsidRDefault="00EA7B84" w:rsidP="005F78EA">
            <w:pPr>
              <w:cnfStyle w:val="000000100000" w:firstRow="0" w:lastRow="0" w:firstColumn="0" w:lastColumn="0" w:oddVBand="0" w:evenVBand="0" w:oddHBand="1" w:evenHBand="0" w:firstRowFirstColumn="0" w:firstRowLastColumn="0" w:lastRowFirstColumn="0" w:lastRowLastColumn="0"/>
            </w:pPr>
            <w:r>
              <w:t xml:space="preserve"> 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18DB185D" w14:textId="77777777" w:rsidR="00601EBF" w:rsidRDefault="00EA7B84" w:rsidP="00D11F22">
            <w:pPr>
              <w:jc w:val="both"/>
              <w:cnfStyle w:val="000000100000" w:firstRow="0" w:lastRow="0" w:firstColumn="0" w:lastColumn="0" w:oddVBand="0" w:evenVBand="0" w:oddHBand="1" w:evenHBand="0" w:firstRowFirstColumn="0" w:firstRowLastColumn="0" w:lastRowFirstColumn="0" w:lastRowLastColumn="0"/>
            </w:pPr>
            <w:r>
              <w:t xml:space="preserve">Online classes use case: Platform will provide 2 type of user profile for this module i.e.: </w:t>
            </w:r>
          </w:p>
          <w:p w14:paraId="172F2E6F" w14:textId="77777777" w:rsidR="00EA7B84" w:rsidRDefault="00EA7B84" w:rsidP="00EA7B84">
            <w:pPr>
              <w:pStyle w:val="ListParagraph"/>
              <w:numPr>
                <w:ilvl w:val="0"/>
                <w:numId w:val="31"/>
              </w:numPr>
              <w:jc w:val="both"/>
              <w:cnfStyle w:val="000000100000" w:firstRow="0" w:lastRow="0" w:firstColumn="0" w:lastColumn="0" w:oddVBand="0" w:evenVBand="0" w:oddHBand="1" w:evenHBand="0" w:firstRowFirstColumn="0" w:firstRowLastColumn="0" w:lastRowFirstColumn="0" w:lastRowLastColumn="0"/>
            </w:pPr>
            <w:r>
              <w:t xml:space="preserve">Student </w:t>
            </w:r>
          </w:p>
          <w:p w14:paraId="01CEABC8" w14:textId="2BDF98B9" w:rsidR="00EA7B84" w:rsidRDefault="00EA7B84" w:rsidP="00EA7B84">
            <w:pPr>
              <w:pStyle w:val="ListParagraph"/>
              <w:numPr>
                <w:ilvl w:val="0"/>
                <w:numId w:val="31"/>
              </w:numPr>
              <w:jc w:val="both"/>
              <w:cnfStyle w:val="000000100000" w:firstRow="0" w:lastRow="0" w:firstColumn="0" w:lastColumn="0" w:oddVBand="0" w:evenVBand="0" w:oddHBand="1" w:evenHBand="0" w:firstRowFirstColumn="0" w:firstRowLastColumn="0" w:lastRowFirstColumn="0" w:lastRowLastColumn="0"/>
            </w:pPr>
            <w:r>
              <w:t>Coach</w:t>
            </w:r>
          </w:p>
        </w:tc>
        <w:tc>
          <w:tcPr>
            <w:tcW w:w="1520" w:type="dxa"/>
            <w:tcBorders>
              <w:top w:val="single" w:sz="4" w:space="0" w:color="7F7F7F" w:themeColor="text1" w:themeTint="80"/>
              <w:left w:val="single" w:sz="4" w:space="0" w:color="auto"/>
              <w:bottom w:val="single" w:sz="4" w:space="0" w:color="7F7F7F" w:themeColor="text1" w:themeTint="80"/>
            </w:tcBorders>
          </w:tcPr>
          <w:p w14:paraId="70A0B8C6" w14:textId="5882D0D4" w:rsidR="00601EBF" w:rsidRDefault="00EA7B84" w:rsidP="005F78EA">
            <w:pPr>
              <w:cnfStyle w:val="000000100000" w:firstRow="0" w:lastRow="0" w:firstColumn="0" w:lastColumn="0" w:oddVBand="0" w:evenVBand="0" w:oddHBand="1" w:evenHBand="0" w:firstRowFirstColumn="0" w:firstRowLastColumn="0" w:lastRowFirstColumn="0" w:lastRowLastColumn="0"/>
            </w:pPr>
            <w:r>
              <w:t>1</w:t>
            </w:r>
          </w:p>
        </w:tc>
      </w:tr>
      <w:tr w:rsidR="00EA7B84" w14:paraId="4007872A" w14:textId="77777777" w:rsidTr="00834388">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691E2480" w14:textId="155A7199" w:rsidR="00EA7B84" w:rsidRDefault="00EA7B84" w:rsidP="005F78EA">
            <w:pPr>
              <w:rPr>
                <w:i w:val="0"/>
              </w:rPr>
            </w:pPr>
            <w:r>
              <w:rPr>
                <w:i w:val="0"/>
              </w:rPr>
              <w:t>ESN3</w:t>
            </w:r>
            <w:r w:rsidR="0059353E">
              <w:rPr>
                <w:i w:val="0"/>
              </w:rPr>
              <w:t>7</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446B1EA9" w14:textId="5605C187" w:rsidR="00EA7B84" w:rsidRDefault="00EA7B84" w:rsidP="005F78EA">
            <w:pPr>
              <w:cnfStyle w:val="000000000000" w:firstRow="0" w:lastRow="0" w:firstColumn="0" w:lastColumn="0" w:oddVBand="0" w:evenVBand="0" w:oddHBand="0" w:evenHBand="0" w:firstRowFirstColumn="0" w:firstRowLastColumn="0" w:lastRowFirstColumn="0" w:lastRowLastColumn="0"/>
            </w:pPr>
            <w:r>
              <w:t>Solution</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5C842344" w14:textId="35DE4A29" w:rsidR="00EA7B84" w:rsidRDefault="00EA7B84" w:rsidP="005F78EA">
            <w:pPr>
              <w:cnfStyle w:val="000000000000" w:firstRow="0" w:lastRow="0" w:firstColumn="0" w:lastColumn="0" w:oddVBand="0" w:evenVBand="0" w:oddHBand="0"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2BCFD2E0" w14:textId="2803B65E" w:rsidR="00EA7B84" w:rsidRDefault="00EA7B84" w:rsidP="00D11F22">
            <w:pPr>
              <w:jc w:val="both"/>
              <w:cnfStyle w:val="000000000000" w:firstRow="0" w:lastRow="0" w:firstColumn="0" w:lastColumn="0" w:oddVBand="0" w:evenVBand="0" w:oddHBand="0" w:evenHBand="0" w:firstRowFirstColumn="0" w:firstRowLastColumn="0" w:lastRowFirstColumn="0" w:lastRowLastColumn="0"/>
            </w:pPr>
            <w:r>
              <w:t>Online classes use case: Platform will provide content creation functions for the Coach.</w:t>
            </w:r>
            <w:r w:rsidR="004A4E18">
              <w:t xml:space="preserve"> </w:t>
            </w:r>
            <w:r>
              <w:t>This will include:</w:t>
            </w:r>
          </w:p>
          <w:p w14:paraId="3177F14B" w14:textId="1A72C1F4" w:rsidR="004A4E18" w:rsidRDefault="007541BE" w:rsidP="007541BE">
            <w:pPr>
              <w:pStyle w:val="ListParagraph"/>
              <w:numPr>
                <w:ilvl w:val="0"/>
                <w:numId w:val="32"/>
              </w:numPr>
              <w:jc w:val="both"/>
              <w:cnfStyle w:val="000000000000" w:firstRow="0" w:lastRow="0" w:firstColumn="0" w:lastColumn="0" w:oddVBand="0" w:evenVBand="0" w:oddHBand="0" w:evenHBand="0" w:firstRowFirstColumn="0" w:firstRowLastColumn="0" w:lastRowFirstColumn="0" w:lastRowLastColumn="0"/>
            </w:pPr>
            <w:r>
              <w:t xml:space="preserve">Video </w:t>
            </w:r>
            <w:r w:rsidR="004A4E18">
              <w:t xml:space="preserve">upload(preferably through </w:t>
            </w:r>
            <w:r>
              <w:t>YouTube</w:t>
            </w:r>
            <w:r w:rsidR="004A4E18">
              <w:t>)</w:t>
            </w:r>
          </w:p>
          <w:p w14:paraId="6170861D" w14:textId="0CCE2BE3" w:rsidR="004A4E18" w:rsidRDefault="004A4E18" w:rsidP="007541BE">
            <w:pPr>
              <w:pStyle w:val="ListParagraph"/>
              <w:numPr>
                <w:ilvl w:val="0"/>
                <w:numId w:val="32"/>
              </w:numPr>
              <w:jc w:val="both"/>
              <w:cnfStyle w:val="000000000000" w:firstRow="0" w:lastRow="0" w:firstColumn="0" w:lastColumn="0" w:oddVBand="0" w:evenVBand="0" w:oddHBand="0" w:evenHBand="0" w:firstRowFirstColumn="0" w:firstRowLastColumn="0" w:lastRowFirstColumn="0" w:lastRowLastColumn="0"/>
            </w:pPr>
            <w:r>
              <w:t>Text creators</w:t>
            </w:r>
          </w:p>
          <w:p w14:paraId="0EB496B1" w14:textId="77777777" w:rsidR="007541BE" w:rsidRDefault="007541BE" w:rsidP="007541BE">
            <w:pPr>
              <w:pStyle w:val="ListParagraph"/>
              <w:numPr>
                <w:ilvl w:val="0"/>
                <w:numId w:val="32"/>
              </w:numPr>
              <w:jc w:val="both"/>
              <w:cnfStyle w:val="000000000000" w:firstRow="0" w:lastRow="0" w:firstColumn="0" w:lastColumn="0" w:oddVBand="0" w:evenVBand="0" w:oddHBand="0" w:evenHBand="0" w:firstRowFirstColumn="0" w:firstRowLastColumn="0" w:lastRowFirstColumn="0" w:lastRowLastColumn="0"/>
            </w:pPr>
            <w:r>
              <w:t>Exam &amp; quiz generators</w:t>
            </w:r>
          </w:p>
          <w:p w14:paraId="59E03462" w14:textId="36654080" w:rsidR="007541BE" w:rsidRDefault="007541BE" w:rsidP="007541BE">
            <w:pPr>
              <w:pStyle w:val="ListParagraph"/>
              <w:numPr>
                <w:ilvl w:val="0"/>
                <w:numId w:val="32"/>
              </w:numPr>
              <w:jc w:val="both"/>
              <w:cnfStyle w:val="000000000000" w:firstRow="0" w:lastRow="0" w:firstColumn="0" w:lastColumn="0" w:oddVBand="0" w:evenVBand="0" w:oddHBand="0" w:evenHBand="0" w:firstRowFirstColumn="0" w:firstRowLastColumn="0" w:lastRowFirstColumn="0" w:lastRowLastColumn="0"/>
            </w:pPr>
            <w:r>
              <w:lastRenderedPageBreak/>
              <w:t xml:space="preserve">Dashboard for the class(No. of students, list of lessons, discussion board with the students </w:t>
            </w:r>
          </w:p>
          <w:p w14:paraId="5449DACB" w14:textId="77777777" w:rsidR="00EA7B84" w:rsidRDefault="00EA7B84" w:rsidP="00D11F22">
            <w:pPr>
              <w:jc w:val="both"/>
              <w:cnfStyle w:val="000000000000" w:firstRow="0" w:lastRow="0" w:firstColumn="0" w:lastColumn="0" w:oddVBand="0" w:evenVBand="0" w:oddHBand="0" w:evenHBand="0" w:firstRowFirstColumn="0" w:firstRowLastColumn="0" w:lastRowFirstColumn="0" w:lastRowLastColumn="0"/>
            </w:pPr>
          </w:p>
        </w:tc>
        <w:tc>
          <w:tcPr>
            <w:tcW w:w="1520" w:type="dxa"/>
            <w:tcBorders>
              <w:top w:val="single" w:sz="4" w:space="0" w:color="7F7F7F" w:themeColor="text1" w:themeTint="80"/>
              <w:left w:val="single" w:sz="4" w:space="0" w:color="auto"/>
              <w:bottom w:val="single" w:sz="4" w:space="0" w:color="7F7F7F" w:themeColor="text1" w:themeTint="80"/>
            </w:tcBorders>
          </w:tcPr>
          <w:p w14:paraId="305B7796" w14:textId="07F861E1" w:rsidR="00EA7B84" w:rsidRDefault="00834388" w:rsidP="005F78EA">
            <w:pPr>
              <w:cnfStyle w:val="000000000000" w:firstRow="0" w:lastRow="0" w:firstColumn="0" w:lastColumn="0" w:oddVBand="0" w:evenVBand="0" w:oddHBand="0" w:evenHBand="0" w:firstRowFirstColumn="0" w:firstRowLastColumn="0" w:lastRowFirstColumn="0" w:lastRowLastColumn="0"/>
            </w:pPr>
            <w:r>
              <w:lastRenderedPageBreak/>
              <w:t>1</w:t>
            </w:r>
          </w:p>
        </w:tc>
      </w:tr>
      <w:tr w:rsidR="00834388" w14:paraId="3D322119" w14:textId="77777777" w:rsidTr="00834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2B22F9D3" w14:textId="49C4A8D0" w:rsidR="00834388" w:rsidRDefault="00834388" w:rsidP="005F78EA">
            <w:pPr>
              <w:rPr>
                <w:i w:val="0"/>
              </w:rPr>
            </w:pPr>
            <w:r>
              <w:rPr>
                <w:i w:val="0"/>
              </w:rPr>
              <w:lastRenderedPageBreak/>
              <w:t>ESN3</w:t>
            </w:r>
            <w:r w:rsidR="0059353E">
              <w:rPr>
                <w:i w:val="0"/>
              </w:rPr>
              <w:t>8</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77D6E0D3" w14:textId="01867E6C" w:rsidR="00834388" w:rsidRDefault="00834388" w:rsidP="005F78EA">
            <w:pPr>
              <w:cnfStyle w:val="000000100000" w:firstRow="0" w:lastRow="0" w:firstColumn="0" w:lastColumn="0" w:oddVBand="0" w:evenVBand="0" w:oddHBand="1" w:evenHBand="0" w:firstRowFirstColumn="0" w:firstRowLastColumn="0" w:lastRowFirstColumn="0" w:lastRowLastColumn="0"/>
            </w:pPr>
            <w:r>
              <w:t>Solution</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097C024E" w14:textId="1FACAF9B" w:rsidR="00834388" w:rsidRDefault="00834388" w:rsidP="005F78EA">
            <w:pPr>
              <w:cnfStyle w:val="000000100000" w:firstRow="0" w:lastRow="0" w:firstColumn="0" w:lastColumn="0" w:oddVBand="0" w:evenVBand="0" w:oddHBand="1"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3C0B7B37" w14:textId="76F29961" w:rsidR="00834388" w:rsidRDefault="00834388" w:rsidP="00834388">
            <w:pPr>
              <w:jc w:val="both"/>
              <w:cnfStyle w:val="000000100000" w:firstRow="0" w:lastRow="0" w:firstColumn="0" w:lastColumn="0" w:oddVBand="0" w:evenVBand="0" w:oddHBand="1" w:evenHBand="0" w:firstRowFirstColumn="0" w:firstRowLastColumn="0" w:lastRowFirstColumn="0" w:lastRowLastColumn="0"/>
            </w:pPr>
            <w:r>
              <w:t>Online classes use case: Platform will provide content creation functions for the Student. This will include:</w:t>
            </w:r>
          </w:p>
          <w:p w14:paraId="53F324F5" w14:textId="77777777" w:rsidR="00834388" w:rsidRDefault="00834388" w:rsidP="00834388">
            <w:pPr>
              <w:pStyle w:val="ListParagraph"/>
              <w:numPr>
                <w:ilvl w:val="0"/>
                <w:numId w:val="33"/>
              </w:numPr>
              <w:jc w:val="both"/>
              <w:cnfStyle w:val="000000100000" w:firstRow="0" w:lastRow="0" w:firstColumn="0" w:lastColumn="0" w:oddVBand="0" w:evenVBand="0" w:oddHBand="1" w:evenHBand="0" w:firstRowFirstColumn="0" w:firstRowLastColumn="0" w:lastRowFirstColumn="0" w:lastRowLastColumn="0"/>
            </w:pPr>
            <w:r>
              <w:t>Dashboard showing class schedules, assignment, Exam &amp; quiz scores</w:t>
            </w:r>
          </w:p>
          <w:p w14:paraId="31DDBB9F" w14:textId="77777777" w:rsidR="00834388" w:rsidRDefault="00834388" w:rsidP="00834388">
            <w:pPr>
              <w:pStyle w:val="ListParagraph"/>
              <w:numPr>
                <w:ilvl w:val="0"/>
                <w:numId w:val="33"/>
              </w:numPr>
              <w:jc w:val="both"/>
              <w:cnfStyle w:val="000000100000" w:firstRow="0" w:lastRow="0" w:firstColumn="0" w:lastColumn="0" w:oddVBand="0" w:evenVBand="0" w:oddHBand="1" w:evenHBand="0" w:firstRowFirstColumn="0" w:firstRowLastColumn="0" w:lastRowFirstColumn="0" w:lastRowLastColumn="0"/>
            </w:pPr>
            <w:r>
              <w:t>Display text content</w:t>
            </w:r>
          </w:p>
          <w:p w14:paraId="7571235A" w14:textId="11E8DE74" w:rsidR="00834388" w:rsidRDefault="00834388" w:rsidP="00D11F22">
            <w:pPr>
              <w:pStyle w:val="ListParagraph"/>
              <w:numPr>
                <w:ilvl w:val="0"/>
                <w:numId w:val="33"/>
              </w:numPr>
              <w:jc w:val="both"/>
              <w:cnfStyle w:val="000000100000" w:firstRow="0" w:lastRow="0" w:firstColumn="0" w:lastColumn="0" w:oddVBand="0" w:evenVBand="0" w:oddHBand="1" w:evenHBand="0" w:firstRowFirstColumn="0" w:firstRowLastColumn="0" w:lastRowFirstColumn="0" w:lastRowLastColumn="0"/>
            </w:pPr>
            <w:r>
              <w:t>Exam &amp; quiz functionalities</w:t>
            </w:r>
          </w:p>
        </w:tc>
        <w:tc>
          <w:tcPr>
            <w:tcW w:w="1520" w:type="dxa"/>
            <w:tcBorders>
              <w:top w:val="single" w:sz="4" w:space="0" w:color="7F7F7F" w:themeColor="text1" w:themeTint="80"/>
              <w:left w:val="single" w:sz="4" w:space="0" w:color="auto"/>
              <w:bottom w:val="single" w:sz="4" w:space="0" w:color="7F7F7F" w:themeColor="text1" w:themeTint="80"/>
            </w:tcBorders>
          </w:tcPr>
          <w:p w14:paraId="10663CAB" w14:textId="5A988274" w:rsidR="00834388" w:rsidRDefault="00834388" w:rsidP="005F78EA">
            <w:pPr>
              <w:cnfStyle w:val="000000100000" w:firstRow="0" w:lastRow="0" w:firstColumn="0" w:lastColumn="0" w:oddVBand="0" w:evenVBand="0" w:oddHBand="1" w:evenHBand="0" w:firstRowFirstColumn="0" w:firstRowLastColumn="0" w:lastRowFirstColumn="0" w:lastRowLastColumn="0"/>
            </w:pPr>
            <w:r>
              <w:t>1</w:t>
            </w:r>
          </w:p>
        </w:tc>
      </w:tr>
      <w:tr w:rsidR="00834388" w14:paraId="4AC2464E" w14:textId="77777777" w:rsidTr="00F004BD">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0C02CB76" w14:textId="188D102D" w:rsidR="00834388" w:rsidRDefault="00834388" w:rsidP="005F78EA">
            <w:pPr>
              <w:rPr>
                <w:i w:val="0"/>
              </w:rPr>
            </w:pPr>
            <w:r>
              <w:rPr>
                <w:i w:val="0"/>
              </w:rPr>
              <w:t>ESN3</w:t>
            </w:r>
            <w:r w:rsidR="0059353E">
              <w:rPr>
                <w:i w:val="0"/>
              </w:rPr>
              <w:t>9</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6244356C" w14:textId="073ACA7A" w:rsidR="00834388" w:rsidRDefault="00EC2DF0" w:rsidP="005F78EA">
            <w:pPr>
              <w:cnfStyle w:val="000000000000" w:firstRow="0" w:lastRow="0" w:firstColumn="0" w:lastColumn="0" w:oddVBand="0" w:evenVBand="0" w:oddHBand="0" w:evenHBand="0" w:firstRowFirstColumn="0" w:firstRowLastColumn="0" w:lastRowFirstColumn="0" w:lastRowLastColumn="0"/>
            </w:pPr>
            <w:r>
              <w:t>Solution</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6DC25BFB" w14:textId="75765DCB" w:rsidR="00834388" w:rsidRDefault="00EC2DF0" w:rsidP="005F78EA">
            <w:pPr>
              <w:cnfStyle w:val="000000000000" w:firstRow="0" w:lastRow="0" w:firstColumn="0" w:lastColumn="0" w:oddVBand="0" w:evenVBand="0" w:oddHBand="0" w:evenHBand="0" w:firstRowFirstColumn="0" w:firstRowLastColumn="0" w:lastRowFirstColumn="0" w:lastRowLastColumn="0"/>
            </w:pPr>
            <w:r>
              <w:t xml:space="preserve">Web </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544F8DAA" w14:textId="05452AAF" w:rsidR="00834388" w:rsidRDefault="00F004BD" w:rsidP="00834388">
            <w:pPr>
              <w:jc w:val="both"/>
              <w:cnfStyle w:val="000000000000" w:firstRow="0" w:lastRow="0" w:firstColumn="0" w:lastColumn="0" w:oddVBand="0" w:evenVBand="0" w:oddHBand="0" w:evenHBand="0" w:firstRowFirstColumn="0" w:firstRowLastColumn="0" w:lastRowFirstColumn="0" w:lastRowLastColumn="0"/>
            </w:pPr>
            <w:r>
              <w:t xml:space="preserve">Online classes use case: Platform will provide a discussion board </w:t>
            </w:r>
          </w:p>
        </w:tc>
        <w:tc>
          <w:tcPr>
            <w:tcW w:w="1520" w:type="dxa"/>
            <w:tcBorders>
              <w:top w:val="single" w:sz="4" w:space="0" w:color="7F7F7F" w:themeColor="text1" w:themeTint="80"/>
              <w:left w:val="single" w:sz="4" w:space="0" w:color="auto"/>
              <w:bottom w:val="single" w:sz="4" w:space="0" w:color="7F7F7F" w:themeColor="text1" w:themeTint="80"/>
            </w:tcBorders>
          </w:tcPr>
          <w:p w14:paraId="0AFA98BD" w14:textId="49832815" w:rsidR="00834388" w:rsidRDefault="00F004BD" w:rsidP="005F78EA">
            <w:pPr>
              <w:cnfStyle w:val="000000000000" w:firstRow="0" w:lastRow="0" w:firstColumn="0" w:lastColumn="0" w:oddVBand="0" w:evenVBand="0" w:oddHBand="0" w:evenHBand="0" w:firstRowFirstColumn="0" w:firstRowLastColumn="0" w:lastRowFirstColumn="0" w:lastRowLastColumn="0"/>
            </w:pPr>
            <w:r>
              <w:t>1</w:t>
            </w:r>
          </w:p>
        </w:tc>
      </w:tr>
    </w:tbl>
    <w:p w14:paraId="5478962F" w14:textId="77777777" w:rsidR="00E0768C" w:rsidRPr="005F78EA" w:rsidRDefault="00E0768C" w:rsidP="005F78EA"/>
    <w:p w14:paraId="673DC899" w14:textId="6A097079" w:rsidR="00F004BD" w:rsidRDefault="00F004BD" w:rsidP="00F004BD">
      <w:pPr>
        <w:pStyle w:val="Heading3"/>
        <w:rPr>
          <w:i w:val="0"/>
        </w:rPr>
      </w:pPr>
      <w:bookmarkStart w:id="26" w:name="_Toc449356218"/>
      <w:bookmarkStart w:id="27" w:name="_GoBack"/>
      <w:bookmarkEnd w:id="27"/>
      <w:r w:rsidRPr="00A04C30">
        <w:rPr>
          <w:i w:val="0"/>
        </w:rPr>
        <w:t>High level use case statement-</w:t>
      </w:r>
      <w:r>
        <w:rPr>
          <w:i w:val="0"/>
        </w:rPr>
        <w:t>Usability</w:t>
      </w:r>
      <w:bookmarkEnd w:id="26"/>
    </w:p>
    <w:p w14:paraId="1C740C68" w14:textId="0E7E56BE" w:rsidR="00F004BD" w:rsidRDefault="00F004BD" w:rsidP="00F004BD">
      <w:pPr>
        <w:pStyle w:val="Heading3"/>
        <w:rPr>
          <w:i w:val="0"/>
        </w:rPr>
      </w:pPr>
      <w:bookmarkStart w:id="28" w:name="_Toc449356219"/>
      <w:r>
        <w:rPr>
          <w:i w:val="0"/>
        </w:rPr>
        <w:t>Ease of use</w:t>
      </w:r>
      <w:bookmarkEnd w:id="28"/>
      <w:r>
        <w:rPr>
          <w:i w:val="0"/>
        </w:rPr>
        <w:t xml:space="preserve"> </w:t>
      </w:r>
    </w:p>
    <w:tbl>
      <w:tblPr>
        <w:tblStyle w:val="PlainTable51"/>
        <w:tblW w:w="0" w:type="auto"/>
        <w:tblLook w:val="04A0" w:firstRow="1" w:lastRow="0" w:firstColumn="1" w:lastColumn="0" w:noHBand="0" w:noVBand="1"/>
      </w:tblPr>
      <w:tblGrid>
        <w:gridCol w:w="1350"/>
        <w:gridCol w:w="1710"/>
        <w:gridCol w:w="1620"/>
        <w:gridCol w:w="3870"/>
        <w:gridCol w:w="1520"/>
      </w:tblGrid>
      <w:tr w:rsidR="001F4D22" w:rsidRPr="006C30E7" w14:paraId="63868766" w14:textId="77777777" w:rsidTr="00D373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0" w:type="dxa"/>
          </w:tcPr>
          <w:p w14:paraId="7538DAD7" w14:textId="77777777" w:rsidR="001F4D22" w:rsidRPr="006C30E7" w:rsidRDefault="001F4D22" w:rsidP="00D373E9">
            <w:pPr>
              <w:rPr>
                <w:i w:val="0"/>
              </w:rPr>
            </w:pPr>
            <w:r w:rsidRPr="006C30E7">
              <w:rPr>
                <w:i w:val="0"/>
              </w:rPr>
              <w:t>ID</w:t>
            </w:r>
          </w:p>
        </w:tc>
        <w:tc>
          <w:tcPr>
            <w:tcW w:w="1710" w:type="dxa"/>
          </w:tcPr>
          <w:p w14:paraId="21306404" w14:textId="77777777" w:rsidR="001F4D22" w:rsidRPr="006C30E7" w:rsidRDefault="001F4D22" w:rsidP="00D373E9">
            <w:pPr>
              <w:cnfStyle w:val="100000000000" w:firstRow="1" w:lastRow="0" w:firstColumn="0" w:lastColumn="0" w:oddVBand="0" w:evenVBand="0" w:oddHBand="0" w:evenHBand="0" w:firstRowFirstColumn="0" w:firstRowLastColumn="0" w:lastRowFirstColumn="0" w:lastRowLastColumn="0"/>
              <w:rPr>
                <w:i w:val="0"/>
              </w:rPr>
            </w:pPr>
            <w:r w:rsidRPr="006C30E7">
              <w:rPr>
                <w:i w:val="0"/>
              </w:rPr>
              <w:t>Type</w:t>
            </w:r>
          </w:p>
        </w:tc>
        <w:tc>
          <w:tcPr>
            <w:tcW w:w="1620" w:type="dxa"/>
          </w:tcPr>
          <w:p w14:paraId="5879B54F" w14:textId="77777777" w:rsidR="001F4D22" w:rsidRPr="006C30E7" w:rsidRDefault="001F4D22" w:rsidP="00D373E9">
            <w:pPr>
              <w:cnfStyle w:val="100000000000" w:firstRow="1" w:lastRow="0" w:firstColumn="0" w:lastColumn="0" w:oddVBand="0" w:evenVBand="0" w:oddHBand="0" w:evenHBand="0" w:firstRowFirstColumn="0" w:firstRowLastColumn="0" w:lastRowFirstColumn="0" w:lastRowLastColumn="0"/>
              <w:rPr>
                <w:i w:val="0"/>
              </w:rPr>
            </w:pPr>
            <w:r w:rsidRPr="006C30E7">
              <w:rPr>
                <w:i w:val="0"/>
              </w:rPr>
              <w:t>Platform</w:t>
            </w:r>
          </w:p>
        </w:tc>
        <w:tc>
          <w:tcPr>
            <w:tcW w:w="3870" w:type="dxa"/>
          </w:tcPr>
          <w:p w14:paraId="502D78F5" w14:textId="77777777" w:rsidR="001F4D22" w:rsidRPr="006C30E7" w:rsidRDefault="001F4D22" w:rsidP="00D373E9">
            <w:pPr>
              <w:cnfStyle w:val="100000000000" w:firstRow="1" w:lastRow="0" w:firstColumn="0" w:lastColumn="0" w:oddVBand="0" w:evenVBand="0" w:oddHBand="0" w:evenHBand="0" w:firstRowFirstColumn="0" w:firstRowLastColumn="0" w:lastRowFirstColumn="0" w:lastRowLastColumn="0"/>
              <w:rPr>
                <w:i w:val="0"/>
              </w:rPr>
            </w:pPr>
            <w:r w:rsidRPr="006C30E7">
              <w:rPr>
                <w:i w:val="0"/>
              </w:rPr>
              <w:t xml:space="preserve">Requirements description </w:t>
            </w:r>
          </w:p>
        </w:tc>
        <w:tc>
          <w:tcPr>
            <w:tcW w:w="1520" w:type="dxa"/>
          </w:tcPr>
          <w:p w14:paraId="7B862000" w14:textId="77777777" w:rsidR="001F4D22" w:rsidRPr="006C30E7" w:rsidRDefault="001F4D22" w:rsidP="00D373E9">
            <w:pPr>
              <w:cnfStyle w:val="100000000000" w:firstRow="1" w:lastRow="0" w:firstColumn="0" w:lastColumn="0" w:oddVBand="0" w:evenVBand="0" w:oddHBand="0" w:evenHBand="0" w:firstRowFirstColumn="0" w:firstRowLastColumn="0" w:lastRowFirstColumn="0" w:lastRowLastColumn="0"/>
              <w:rPr>
                <w:i w:val="0"/>
              </w:rPr>
            </w:pPr>
            <w:r w:rsidRPr="006C30E7">
              <w:rPr>
                <w:i w:val="0"/>
              </w:rPr>
              <w:t>Priority</w:t>
            </w:r>
          </w:p>
        </w:tc>
      </w:tr>
      <w:tr w:rsidR="001F4D22" w14:paraId="4D527A46" w14:textId="77777777" w:rsidTr="001F4D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3B05475F" w14:textId="327F6BB3" w:rsidR="001F4D22" w:rsidRPr="006C30E7" w:rsidRDefault="001F4D22" w:rsidP="00D373E9">
            <w:pPr>
              <w:rPr>
                <w:i w:val="0"/>
              </w:rPr>
            </w:pPr>
            <w:r>
              <w:rPr>
                <w:i w:val="0"/>
              </w:rPr>
              <w:t>ESN</w:t>
            </w:r>
            <w:r w:rsidR="0059353E">
              <w:rPr>
                <w:i w:val="0"/>
              </w:rPr>
              <w:t>40</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548FCFE4" w14:textId="77777777" w:rsidR="001F4D22" w:rsidRPr="006C30E7" w:rsidRDefault="001F4D22" w:rsidP="00D373E9">
            <w:pPr>
              <w:cnfStyle w:val="000000100000" w:firstRow="0" w:lastRow="0" w:firstColumn="0" w:lastColumn="0" w:oddVBand="0" w:evenVBand="0" w:oddHBand="1" w:evenHBand="0" w:firstRowFirstColumn="0" w:firstRowLastColumn="0" w:lastRowFirstColumn="0" w:lastRowLastColumn="0"/>
            </w:pPr>
            <w:r>
              <w:t xml:space="preserve">Solution </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2C274980" w14:textId="77777777" w:rsidR="001F4D22" w:rsidRPr="006C30E7" w:rsidRDefault="001F4D22" w:rsidP="00D373E9">
            <w:pPr>
              <w:cnfStyle w:val="000000100000" w:firstRow="0" w:lastRow="0" w:firstColumn="0" w:lastColumn="0" w:oddVBand="0" w:evenVBand="0" w:oddHBand="1"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7A3B8E03" w14:textId="3FD0EB6A" w:rsidR="001F4D22" w:rsidRPr="006C30E7" w:rsidRDefault="001F4D22" w:rsidP="001F4D22">
            <w:pPr>
              <w:cnfStyle w:val="000000100000" w:firstRow="0" w:lastRow="0" w:firstColumn="0" w:lastColumn="0" w:oddVBand="0" w:evenVBand="0" w:oddHBand="1" w:evenHBand="0" w:firstRowFirstColumn="0" w:firstRowLastColumn="0" w:lastRowFirstColumn="0" w:lastRowLastColumn="0"/>
            </w:pPr>
            <w:r>
              <w:t xml:space="preserve">The screen will be rendered in both mobile browser and PC browser with ease  </w:t>
            </w:r>
          </w:p>
        </w:tc>
        <w:tc>
          <w:tcPr>
            <w:tcW w:w="1520" w:type="dxa"/>
            <w:tcBorders>
              <w:top w:val="single" w:sz="4" w:space="0" w:color="7F7F7F" w:themeColor="text1" w:themeTint="80"/>
              <w:left w:val="single" w:sz="4" w:space="0" w:color="auto"/>
              <w:bottom w:val="single" w:sz="4" w:space="0" w:color="7F7F7F" w:themeColor="text1" w:themeTint="80"/>
            </w:tcBorders>
          </w:tcPr>
          <w:p w14:paraId="59C3F31D" w14:textId="77777777" w:rsidR="001F4D22" w:rsidRPr="006C30E7" w:rsidRDefault="001F4D22" w:rsidP="00D373E9">
            <w:pPr>
              <w:cnfStyle w:val="000000100000" w:firstRow="0" w:lastRow="0" w:firstColumn="0" w:lastColumn="0" w:oddVBand="0" w:evenVBand="0" w:oddHBand="1" w:evenHBand="0" w:firstRowFirstColumn="0" w:firstRowLastColumn="0" w:lastRowFirstColumn="0" w:lastRowLastColumn="0"/>
            </w:pPr>
            <w:r>
              <w:t>1</w:t>
            </w:r>
          </w:p>
        </w:tc>
      </w:tr>
      <w:tr w:rsidR="001F4D22" w14:paraId="2B4A3A4D" w14:textId="77777777" w:rsidTr="00DA09FD">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5E6D67CD" w14:textId="6985912E" w:rsidR="001F4D22" w:rsidRDefault="001F4D22" w:rsidP="00D373E9">
            <w:pPr>
              <w:rPr>
                <w:i w:val="0"/>
              </w:rPr>
            </w:pPr>
            <w:r>
              <w:rPr>
                <w:i w:val="0"/>
              </w:rPr>
              <w:lastRenderedPageBreak/>
              <w:t>ESN</w:t>
            </w:r>
            <w:r w:rsidR="0059353E">
              <w:rPr>
                <w:i w:val="0"/>
              </w:rPr>
              <w:t>41</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26341C09" w14:textId="6EE392C9" w:rsidR="001F4D22" w:rsidRDefault="002B1B78" w:rsidP="00D373E9">
            <w:pPr>
              <w:cnfStyle w:val="000000000000" w:firstRow="0" w:lastRow="0" w:firstColumn="0" w:lastColumn="0" w:oddVBand="0" w:evenVBand="0" w:oddHBand="0" w:evenHBand="0" w:firstRowFirstColumn="0" w:firstRowLastColumn="0" w:lastRowFirstColumn="0" w:lastRowLastColumn="0"/>
            </w:pPr>
            <w:r>
              <w:t>User</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382442B6" w14:textId="367A9771" w:rsidR="001F4D22" w:rsidRDefault="001F4D22" w:rsidP="00D373E9">
            <w:pPr>
              <w:cnfStyle w:val="000000000000" w:firstRow="0" w:lastRow="0" w:firstColumn="0" w:lastColumn="0" w:oddVBand="0" w:evenVBand="0" w:oddHBand="0"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622017DB" w14:textId="1D445090" w:rsidR="001F4D22" w:rsidRDefault="001F4D22" w:rsidP="00DA09FD">
            <w:pPr>
              <w:cnfStyle w:val="000000000000" w:firstRow="0" w:lastRow="0" w:firstColumn="0" w:lastColumn="0" w:oddVBand="0" w:evenVBand="0" w:oddHBand="0" w:evenHBand="0" w:firstRowFirstColumn="0" w:firstRowLastColumn="0" w:lastRowFirstColumn="0" w:lastRowLastColumn="0"/>
            </w:pPr>
            <w:r>
              <w:t>If the system times-out a subscriber, due to</w:t>
            </w:r>
            <w:r w:rsidR="00DA09FD">
              <w:t xml:space="preserve"> </w:t>
            </w:r>
            <w:r>
              <w:t>inactivity between 3 minutes and 14 minutes</w:t>
            </w:r>
            <w:r w:rsidR="00DA09FD">
              <w:t xml:space="preserve"> 59 seconds, the </w:t>
            </w:r>
            <w:r>
              <w:t>authentication routine shall</w:t>
            </w:r>
            <w:r w:rsidR="00DA09FD">
              <w:t xml:space="preserve"> </w:t>
            </w:r>
            <w:r>
              <w:t>be re-</w:t>
            </w:r>
            <w:r w:rsidR="00DA09FD">
              <w:t>enabled</w:t>
            </w:r>
            <w:r>
              <w:t xml:space="preserve"> requesting the subscriber to</w:t>
            </w:r>
            <w:r w:rsidR="00E0768C">
              <w:t xml:space="preserve"> </w:t>
            </w:r>
            <w:r>
              <w:t xml:space="preserve">re-submit </w:t>
            </w:r>
            <w:r w:rsidR="00DA09FD">
              <w:t>Username</w:t>
            </w:r>
            <w:r>
              <w:t xml:space="preserve"> and </w:t>
            </w:r>
            <w:r w:rsidR="00DA09FD">
              <w:t xml:space="preserve">Password before </w:t>
            </w:r>
            <w:r>
              <w:t>resuming session.</w:t>
            </w:r>
          </w:p>
        </w:tc>
        <w:tc>
          <w:tcPr>
            <w:tcW w:w="1520" w:type="dxa"/>
            <w:tcBorders>
              <w:top w:val="single" w:sz="4" w:space="0" w:color="7F7F7F" w:themeColor="text1" w:themeTint="80"/>
              <w:left w:val="single" w:sz="4" w:space="0" w:color="auto"/>
              <w:bottom w:val="single" w:sz="4" w:space="0" w:color="7F7F7F" w:themeColor="text1" w:themeTint="80"/>
            </w:tcBorders>
          </w:tcPr>
          <w:p w14:paraId="0440214D" w14:textId="7C83BE24" w:rsidR="001F4D22" w:rsidRDefault="00DA09FD" w:rsidP="00D373E9">
            <w:pPr>
              <w:cnfStyle w:val="000000000000" w:firstRow="0" w:lastRow="0" w:firstColumn="0" w:lastColumn="0" w:oddVBand="0" w:evenVBand="0" w:oddHBand="0" w:evenHBand="0" w:firstRowFirstColumn="0" w:firstRowLastColumn="0" w:lastRowFirstColumn="0" w:lastRowLastColumn="0"/>
            </w:pPr>
            <w:r>
              <w:t>1</w:t>
            </w:r>
          </w:p>
        </w:tc>
      </w:tr>
      <w:tr w:rsidR="00DA09FD" w14:paraId="7A814235" w14:textId="77777777" w:rsidTr="002B1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05B30F1F" w14:textId="441F80AE" w:rsidR="00DA09FD" w:rsidRDefault="00444F10" w:rsidP="00D373E9">
            <w:pPr>
              <w:rPr>
                <w:i w:val="0"/>
              </w:rPr>
            </w:pPr>
            <w:r>
              <w:rPr>
                <w:i w:val="0"/>
              </w:rPr>
              <w:t>ESN4</w:t>
            </w:r>
            <w:r w:rsidR="0059353E">
              <w:rPr>
                <w:i w:val="0"/>
              </w:rPr>
              <w:t>2</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4157DA93" w14:textId="37BADE66" w:rsidR="00DA09FD" w:rsidRDefault="00444F10" w:rsidP="00D373E9">
            <w:pPr>
              <w:cnfStyle w:val="000000100000" w:firstRow="0" w:lastRow="0" w:firstColumn="0" w:lastColumn="0" w:oddVBand="0" w:evenVBand="0" w:oddHBand="1" w:evenHBand="0" w:firstRowFirstColumn="0" w:firstRowLastColumn="0" w:lastRowFirstColumn="0" w:lastRowLastColumn="0"/>
            </w:pPr>
            <w:r>
              <w:t xml:space="preserve">Solution </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626909B9" w14:textId="16F2CA78" w:rsidR="00DA09FD" w:rsidRDefault="00444F10" w:rsidP="00D373E9">
            <w:pPr>
              <w:cnfStyle w:val="000000100000" w:firstRow="0" w:lastRow="0" w:firstColumn="0" w:lastColumn="0" w:oddVBand="0" w:evenVBand="0" w:oddHBand="1"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72A6F39E" w14:textId="2B8C8566" w:rsidR="00DA09FD" w:rsidRDefault="00444F10" w:rsidP="00444F10">
            <w:pPr>
              <w:cnfStyle w:val="000000100000" w:firstRow="0" w:lastRow="0" w:firstColumn="0" w:lastColumn="0" w:oddVBand="0" w:evenVBand="0" w:oddHBand="1" w:evenHBand="0" w:firstRowFirstColumn="0" w:firstRowLastColumn="0" w:lastRowFirstColumn="0" w:lastRowLastColumn="0"/>
            </w:pPr>
            <w:r>
              <w:t>The solution shall maintain the session until the subscriber logs out or if a session timer is exceeded. To protect subscriber, the solution shall enable a session time out based on 15 minutes of inactivity. If the subscriber requires service continuity then the request shall revert to the initial screen.</w:t>
            </w:r>
          </w:p>
        </w:tc>
        <w:tc>
          <w:tcPr>
            <w:tcW w:w="1520" w:type="dxa"/>
            <w:tcBorders>
              <w:top w:val="single" w:sz="4" w:space="0" w:color="7F7F7F" w:themeColor="text1" w:themeTint="80"/>
              <w:left w:val="single" w:sz="4" w:space="0" w:color="auto"/>
              <w:bottom w:val="single" w:sz="4" w:space="0" w:color="7F7F7F" w:themeColor="text1" w:themeTint="80"/>
            </w:tcBorders>
          </w:tcPr>
          <w:p w14:paraId="09DCE671" w14:textId="7BA4EB95" w:rsidR="00DA09FD" w:rsidRDefault="002B1B78" w:rsidP="00D373E9">
            <w:pPr>
              <w:cnfStyle w:val="000000100000" w:firstRow="0" w:lastRow="0" w:firstColumn="0" w:lastColumn="0" w:oddVBand="0" w:evenVBand="0" w:oddHBand="1" w:evenHBand="0" w:firstRowFirstColumn="0" w:firstRowLastColumn="0" w:lastRowFirstColumn="0" w:lastRowLastColumn="0"/>
            </w:pPr>
            <w:r>
              <w:t>1</w:t>
            </w:r>
          </w:p>
        </w:tc>
      </w:tr>
      <w:tr w:rsidR="002B1B78" w14:paraId="60581999" w14:textId="77777777" w:rsidTr="00D373E9">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auto"/>
              <w:right w:val="single" w:sz="4" w:space="0" w:color="auto"/>
            </w:tcBorders>
          </w:tcPr>
          <w:p w14:paraId="074EB8C0" w14:textId="07986D6E" w:rsidR="002B1B78" w:rsidRDefault="002B1B78" w:rsidP="00D373E9">
            <w:pPr>
              <w:rPr>
                <w:i w:val="0"/>
              </w:rPr>
            </w:pPr>
            <w:r>
              <w:rPr>
                <w:i w:val="0"/>
              </w:rPr>
              <w:t>ESN4</w:t>
            </w:r>
            <w:r w:rsidR="0059353E">
              <w:rPr>
                <w:i w:val="0"/>
              </w:rPr>
              <w:t>3</w:t>
            </w:r>
          </w:p>
        </w:tc>
        <w:tc>
          <w:tcPr>
            <w:tcW w:w="1710" w:type="dxa"/>
            <w:tcBorders>
              <w:top w:val="single" w:sz="4" w:space="0" w:color="7F7F7F" w:themeColor="text1" w:themeTint="80"/>
              <w:left w:val="single" w:sz="4" w:space="0" w:color="auto"/>
              <w:bottom w:val="single" w:sz="4" w:space="0" w:color="auto"/>
              <w:right w:val="single" w:sz="4" w:space="0" w:color="auto"/>
            </w:tcBorders>
          </w:tcPr>
          <w:p w14:paraId="721247A2" w14:textId="1F9FB1E1" w:rsidR="002B1B78" w:rsidRDefault="002B1B78" w:rsidP="00D373E9">
            <w:pPr>
              <w:cnfStyle w:val="000000000000" w:firstRow="0" w:lastRow="0" w:firstColumn="0" w:lastColumn="0" w:oddVBand="0" w:evenVBand="0" w:oddHBand="0" w:evenHBand="0" w:firstRowFirstColumn="0" w:firstRowLastColumn="0" w:lastRowFirstColumn="0" w:lastRowLastColumn="0"/>
            </w:pPr>
            <w:r>
              <w:t>Solution</w:t>
            </w:r>
          </w:p>
        </w:tc>
        <w:tc>
          <w:tcPr>
            <w:tcW w:w="1620" w:type="dxa"/>
            <w:tcBorders>
              <w:top w:val="single" w:sz="4" w:space="0" w:color="7F7F7F" w:themeColor="text1" w:themeTint="80"/>
              <w:left w:val="single" w:sz="4" w:space="0" w:color="auto"/>
              <w:bottom w:val="single" w:sz="4" w:space="0" w:color="auto"/>
              <w:right w:val="single" w:sz="4" w:space="0" w:color="auto"/>
            </w:tcBorders>
          </w:tcPr>
          <w:p w14:paraId="4253004C" w14:textId="3C818AFE" w:rsidR="002B1B78" w:rsidRDefault="002B1B78" w:rsidP="00D373E9">
            <w:pPr>
              <w:cnfStyle w:val="000000000000" w:firstRow="0" w:lastRow="0" w:firstColumn="0" w:lastColumn="0" w:oddVBand="0" w:evenVBand="0" w:oddHBand="0"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auto"/>
              <w:right w:val="single" w:sz="4" w:space="0" w:color="auto"/>
            </w:tcBorders>
          </w:tcPr>
          <w:p w14:paraId="053F3390" w14:textId="77777777" w:rsidR="002B1B78" w:rsidRDefault="002B1B78" w:rsidP="00444F10">
            <w:pPr>
              <w:cnfStyle w:val="000000000000" w:firstRow="0" w:lastRow="0" w:firstColumn="0" w:lastColumn="0" w:oddVBand="0" w:evenVBand="0" w:oddHBand="0" w:evenHBand="0" w:firstRowFirstColumn="0" w:firstRowLastColumn="0" w:lastRowFirstColumn="0" w:lastRowLastColumn="0"/>
            </w:pPr>
          </w:p>
        </w:tc>
        <w:tc>
          <w:tcPr>
            <w:tcW w:w="1520" w:type="dxa"/>
            <w:tcBorders>
              <w:top w:val="single" w:sz="4" w:space="0" w:color="7F7F7F" w:themeColor="text1" w:themeTint="80"/>
              <w:left w:val="single" w:sz="4" w:space="0" w:color="auto"/>
              <w:bottom w:val="single" w:sz="4" w:space="0" w:color="auto"/>
            </w:tcBorders>
          </w:tcPr>
          <w:p w14:paraId="64A9C785" w14:textId="77777777" w:rsidR="002B1B78" w:rsidRDefault="002B1B78" w:rsidP="00D373E9">
            <w:pPr>
              <w:cnfStyle w:val="000000000000" w:firstRow="0" w:lastRow="0" w:firstColumn="0" w:lastColumn="0" w:oddVBand="0" w:evenVBand="0" w:oddHBand="0" w:evenHBand="0" w:firstRowFirstColumn="0" w:firstRowLastColumn="0" w:lastRowFirstColumn="0" w:lastRowLastColumn="0"/>
            </w:pPr>
          </w:p>
        </w:tc>
      </w:tr>
    </w:tbl>
    <w:p w14:paraId="716EF7A7" w14:textId="74BDEE7F" w:rsidR="00E0768C" w:rsidDel="008054AF" w:rsidRDefault="00E0768C" w:rsidP="002B1B78">
      <w:pPr>
        <w:pStyle w:val="Heading3"/>
        <w:rPr>
          <w:del w:id="29" w:author="Th31nk4l1m3v4" w:date="2016-05-01T10:00:00Z"/>
          <w:rFonts w:eastAsia="Times"/>
          <w:b w:val="0"/>
          <w:bCs w:val="0"/>
          <w:i w:val="0"/>
          <w:iCs w:val="0"/>
          <w:color w:val="auto"/>
        </w:rPr>
      </w:pPr>
    </w:p>
    <w:p w14:paraId="283B4CFF" w14:textId="0A87EC15" w:rsidR="002B1B78" w:rsidRDefault="002B1B78" w:rsidP="002B1B78">
      <w:pPr>
        <w:pStyle w:val="Heading3"/>
        <w:rPr>
          <w:i w:val="0"/>
        </w:rPr>
      </w:pPr>
      <w:bookmarkStart w:id="30" w:name="_Toc449356220"/>
      <w:r>
        <w:rPr>
          <w:i w:val="0"/>
        </w:rPr>
        <w:t>Personalization</w:t>
      </w:r>
      <w:bookmarkEnd w:id="30"/>
      <w:r>
        <w:rPr>
          <w:i w:val="0"/>
        </w:rPr>
        <w:t xml:space="preserve"> </w:t>
      </w:r>
    </w:p>
    <w:tbl>
      <w:tblPr>
        <w:tblStyle w:val="PlainTable51"/>
        <w:tblW w:w="0" w:type="auto"/>
        <w:tblLook w:val="04A0" w:firstRow="1" w:lastRow="0" w:firstColumn="1" w:lastColumn="0" w:noHBand="0" w:noVBand="1"/>
      </w:tblPr>
      <w:tblGrid>
        <w:gridCol w:w="1350"/>
        <w:gridCol w:w="1710"/>
        <w:gridCol w:w="1620"/>
        <w:gridCol w:w="3870"/>
        <w:gridCol w:w="1520"/>
      </w:tblGrid>
      <w:tr w:rsidR="002B1B78" w:rsidRPr="006C30E7" w14:paraId="016AA86A" w14:textId="77777777" w:rsidTr="00D373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0" w:type="dxa"/>
          </w:tcPr>
          <w:p w14:paraId="0605AB35" w14:textId="77777777" w:rsidR="002B1B78" w:rsidRPr="006C30E7" w:rsidRDefault="002B1B78" w:rsidP="00D373E9">
            <w:pPr>
              <w:rPr>
                <w:i w:val="0"/>
              </w:rPr>
            </w:pPr>
            <w:r w:rsidRPr="006C30E7">
              <w:rPr>
                <w:i w:val="0"/>
              </w:rPr>
              <w:t>ID</w:t>
            </w:r>
          </w:p>
        </w:tc>
        <w:tc>
          <w:tcPr>
            <w:tcW w:w="1710" w:type="dxa"/>
          </w:tcPr>
          <w:p w14:paraId="2285B831" w14:textId="77777777" w:rsidR="002B1B78" w:rsidRPr="006C30E7" w:rsidRDefault="002B1B78" w:rsidP="00D373E9">
            <w:pPr>
              <w:cnfStyle w:val="100000000000" w:firstRow="1" w:lastRow="0" w:firstColumn="0" w:lastColumn="0" w:oddVBand="0" w:evenVBand="0" w:oddHBand="0" w:evenHBand="0" w:firstRowFirstColumn="0" w:firstRowLastColumn="0" w:lastRowFirstColumn="0" w:lastRowLastColumn="0"/>
              <w:rPr>
                <w:i w:val="0"/>
              </w:rPr>
            </w:pPr>
            <w:r w:rsidRPr="006C30E7">
              <w:rPr>
                <w:i w:val="0"/>
              </w:rPr>
              <w:t>Type</w:t>
            </w:r>
          </w:p>
        </w:tc>
        <w:tc>
          <w:tcPr>
            <w:tcW w:w="1620" w:type="dxa"/>
          </w:tcPr>
          <w:p w14:paraId="7EF80285" w14:textId="77777777" w:rsidR="002B1B78" w:rsidRPr="006C30E7" w:rsidRDefault="002B1B78" w:rsidP="00D373E9">
            <w:pPr>
              <w:cnfStyle w:val="100000000000" w:firstRow="1" w:lastRow="0" w:firstColumn="0" w:lastColumn="0" w:oddVBand="0" w:evenVBand="0" w:oddHBand="0" w:evenHBand="0" w:firstRowFirstColumn="0" w:firstRowLastColumn="0" w:lastRowFirstColumn="0" w:lastRowLastColumn="0"/>
              <w:rPr>
                <w:i w:val="0"/>
              </w:rPr>
            </w:pPr>
            <w:r w:rsidRPr="006C30E7">
              <w:rPr>
                <w:i w:val="0"/>
              </w:rPr>
              <w:t>Platform</w:t>
            </w:r>
          </w:p>
        </w:tc>
        <w:tc>
          <w:tcPr>
            <w:tcW w:w="3870" w:type="dxa"/>
          </w:tcPr>
          <w:p w14:paraId="0B85968A" w14:textId="77777777" w:rsidR="002B1B78" w:rsidRPr="006C30E7" w:rsidRDefault="002B1B78" w:rsidP="00D373E9">
            <w:pPr>
              <w:cnfStyle w:val="100000000000" w:firstRow="1" w:lastRow="0" w:firstColumn="0" w:lastColumn="0" w:oddVBand="0" w:evenVBand="0" w:oddHBand="0" w:evenHBand="0" w:firstRowFirstColumn="0" w:firstRowLastColumn="0" w:lastRowFirstColumn="0" w:lastRowLastColumn="0"/>
              <w:rPr>
                <w:i w:val="0"/>
              </w:rPr>
            </w:pPr>
            <w:r w:rsidRPr="006C30E7">
              <w:rPr>
                <w:i w:val="0"/>
              </w:rPr>
              <w:t xml:space="preserve">Requirements description </w:t>
            </w:r>
          </w:p>
        </w:tc>
        <w:tc>
          <w:tcPr>
            <w:tcW w:w="1520" w:type="dxa"/>
          </w:tcPr>
          <w:p w14:paraId="1EECE71B" w14:textId="77777777" w:rsidR="002B1B78" w:rsidRPr="006C30E7" w:rsidRDefault="002B1B78" w:rsidP="00D373E9">
            <w:pPr>
              <w:cnfStyle w:val="100000000000" w:firstRow="1" w:lastRow="0" w:firstColumn="0" w:lastColumn="0" w:oddVBand="0" w:evenVBand="0" w:oddHBand="0" w:evenHBand="0" w:firstRowFirstColumn="0" w:firstRowLastColumn="0" w:lastRowFirstColumn="0" w:lastRowLastColumn="0"/>
              <w:rPr>
                <w:i w:val="0"/>
              </w:rPr>
            </w:pPr>
            <w:r w:rsidRPr="006C30E7">
              <w:rPr>
                <w:i w:val="0"/>
              </w:rPr>
              <w:t>Priority</w:t>
            </w:r>
          </w:p>
        </w:tc>
      </w:tr>
      <w:tr w:rsidR="002B1B78" w14:paraId="146774BE" w14:textId="77777777" w:rsidTr="00D3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73CBA76C" w14:textId="1A17D689" w:rsidR="002B1B78" w:rsidRPr="006C30E7" w:rsidRDefault="002B1B78" w:rsidP="00D373E9">
            <w:pPr>
              <w:rPr>
                <w:i w:val="0"/>
              </w:rPr>
            </w:pPr>
            <w:r>
              <w:rPr>
                <w:i w:val="0"/>
              </w:rPr>
              <w:t>ESN</w:t>
            </w:r>
            <w:r w:rsidR="0059353E">
              <w:rPr>
                <w:i w:val="0"/>
              </w:rPr>
              <w:t>44</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66E2CDEC" w14:textId="4C2FFFCD" w:rsidR="002B1B78" w:rsidRPr="006C30E7" w:rsidRDefault="002B1B78" w:rsidP="00D373E9">
            <w:pPr>
              <w:cnfStyle w:val="000000100000" w:firstRow="0" w:lastRow="0" w:firstColumn="0" w:lastColumn="0" w:oddVBand="0" w:evenVBand="0" w:oddHBand="1" w:evenHBand="0" w:firstRowFirstColumn="0" w:firstRowLastColumn="0" w:lastRowFirstColumn="0" w:lastRowLastColumn="0"/>
            </w:pPr>
            <w:r>
              <w:t xml:space="preserve">User </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2602CD7F" w14:textId="77777777" w:rsidR="002B1B78" w:rsidRPr="006C30E7" w:rsidRDefault="002B1B78" w:rsidP="00D373E9">
            <w:pPr>
              <w:cnfStyle w:val="000000100000" w:firstRow="0" w:lastRow="0" w:firstColumn="0" w:lastColumn="0" w:oddVBand="0" w:evenVBand="0" w:oddHBand="1"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54925727" w14:textId="03DC06C2" w:rsidR="002B1B78" w:rsidRPr="006C30E7" w:rsidRDefault="002B1B78" w:rsidP="002B1B78">
            <w:pPr>
              <w:cnfStyle w:val="000000100000" w:firstRow="0" w:lastRow="0" w:firstColumn="0" w:lastColumn="0" w:oddVBand="0" w:evenVBand="0" w:oddHBand="1" w:evenHBand="0" w:firstRowFirstColumn="0" w:firstRowLastColumn="0" w:lastRowFirstColumn="0" w:lastRowLastColumn="0"/>
            </w:pPr>
            <w:r>
              <w:t>Each subscriber shall be able to choose a pre-defined avatar.</w:t>
            </w:r>
          </w:p>
        </w:tc>
        <w:tc>
          <w:tcPr>
            <w:tcW w:w="1520" w:type="dxa"/>
            <w:tcBorders>
              <w:top w:val="single" w:sz="4" w:space="0" w:color="7F7F7F" w:themeColor="text1" w:themeTint="80"/>
              <w:left w:val="single" w:sz="4" w:space="0" w:color="auto"/>
              <w:bottom w:val="single" w:sz="4" w:space="0" w:color="7F7F7F" w:themeColor="text1" w:themeTint="80"/>
            </w:tcBorders>
          </w:tcPr>
          <w:p w14:paraId="0D266117" w14:textId="77777777" w:rsidR="002B1B78" w:rsidRPr="006C30E7" w:rsidRDefault="002B1B78" w:rsidP="00D373E9">
            <w:pPr>
              <w:cnfStyle w:val="000000100000" w:firstRow="0" w:lastRow="0" w:firstColumn="0" w:lastColumn="0" w:oddVBand="0" w:evenVBand="0" w:oddHBand="1" w:evenHBand="0" w:firstRowFirstColumn="0" w:firstRowLastColumn="0" w:lastRowFirstColumn="0" w:lastRowLastColumn="0"/>
            </w:pPr>
            <w:r>
              <w:t>1</w:t>
            </w:r>
          </w:p>
        </w:tc>
      </w:tr>
      <w:tr w:rsidR="002B1B78" w14:paraId="090D7481" w14:textId="77777777" w:rsidTr="00D373E9">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5FF65824" w14:textId="28EF85E6" w:rsidR="002B1B78" w:rsidRDefault="002B1B78" w:rsidP="00D373E9">
            <w:pPr>
              <w:rPr>
                <w:i w:val="0"/>
              </w:rPr>
            </w:pPr>
            <w:r>
              <w:rPr>
                <w:i w:val="0"/>
              </w:rPr>
              <w:t>ESN</w:t>
            </w:r>
            <w:r w:rsidR="0059353E">
              <w:rPr>
                <w:i w:val="0"/>
              </w:rPr>
              <w:t>45</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08A042FC" w14:textId="320C3995" w:rsidR="002B1B78" w:rsidRDefault="002B1B78" w:rsidP="00D373E9">
            <w:pPr>
              <w:cnfStyle w:val="000000000000" w:firstRow="0" w:lastRow="0" w:firstColumn="0" w:lastColumn="0" w:oddVBand="0" w:evenVBand="0" w:oddHBand="0" w:evenHBand="0" w:firstRowFirstColumn="0" w:firstRowLastColumn="0" w:lastRowFirstColumn="0" w:lastRowLastColumn="0"/>
            </w:pPr>
            <w:r>
              <w:t>User</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0736723A" w14:textId="77777777" w:rsidR="002B1B78" w:rsidRDefault="002B1B78" w:rsidP="00D373E9">
            <w:pPr>
              <w:cnfStyle w:val="000000000000" w:firstRow="0" w:lastRow="0" w:firstColumn="0" w:lastColumn="0" w:oddVBand="0" w:evenVBand="0" w:oddHBand="0"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06E556D7" w14:textId="04E74276" w:rsidR="002B1B78" w:rsidRDefault="002B1B78" w:rsidP="002B1B78">
            <w:pPr>
              <w:cnfStyle w:val="000000000000" w:firstRow="0" w:lastRow="0" w:firstColumn="0" w:lastColumn="0" w:oddVBand="0" w:evenVBand="0" w:oddHBand="0" w:evenHBand="0" w:firstRowFirstColumn="0" w:firstRowLastColumn="0" w:lastRowFirstColumn="0" w:lastRowLastColumn="0"/>
            </w:pPr>
            <w:r>
              <w:t>The subscriber shall be able to manage their avatar including the upload of a size restricted image.</w:t>
            </w:r>
          </w:p>
        </w:tc>
        <w:tc>
          <w:tcPr>
            <w:tcW w:w="1520" w:type="dxa"/>
            <w:tcBorders>
              <w:top w:val="single" w:sz="4" w:space="0" w:color="7F7F7F" w:themeColor="text1" w:themeTint="80"/>
              <w:left w:val="single" w:sz="4" w:space="0" w:color="auto"/>
              <w:bottom w:val="single" w:sz="4" w:space="0" w:color="7F7F7F" w:themeColor="text1" w:themeTint="80"/>
            </w:tcBorders>
          </w:tcPr>
          <w:p w14:paraId="274123F7" w14:textId="77777777" w:rsidR="002B1B78" w:rsidRDefault="002B1B78" w:rsidP="00D373E9">
            <w:pPr>
              <w:cnfStyle w:val="000000000000" w:firstRow="0" w:lastRow="0" w:firstColumn="0" w:lastColumn="0" w:oddVBand="0" w:evenVBand="0" w:oddHBand="0" w:evenHBand="0" w:firstRowFirstColumn="0" w:firstRowLastColumn="0" w:lastRowFirstColumn="0" w:lastRowLastColumn="0"/>
            </w:pPr>
            <w:r>
              <w:t>1</w:t>
            </w:r>
          </w:p>
        </w:tc>
      </w:tr>
      <w:tr w:rsidR="002B1B78" w14:paraId="5805E88B" w14:textId="77777777" w:rsidTr="00D3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643B2E0F" w14:textId="07F0985B" w:rsidR="002B1B78" w:rsidRDefault="002B1B78" w:rsidP="00D373E9">
            <w:pPr>
              <w:rPr>
                <w:i w:val="0"/>
              </w:rPr>
            </w:pPr>
            <w:r>
              <w:rPr>
                <w:i w:val="0"/>
              </w:rPr>
              <w:lastRenderedPageBreak/>
              <w:t>ESN4</w:t>
            </w:r>
            <w:r w:rsidR="0059353E">
              <w:rPr>
                <w:i w:val="0"/>
              </w:rPr>
              <w:t>6</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4D62F44D" w14:textId="77777777" w:rsidR="002B1B78" w:rsidRDefault="002B1B78" w:rsidP="00D373E9">
            <w:pPr>
              <w:cnfStyle w:val="000000100000" w:firstRow="0" w:lastRow="0" w:firstColumn="0" w:lastColumn="0" w:oddVBand="0" w:evenVBand="0" w:oddHBand="1" w:evenHBand="0" w:firstRowFirstColumn="0" w:firstRowLastColumn="0" w:lastRowFirstColumn="0" w:lastRowLastColumn="0"/>
            </w:pPr>
            <w:r>
              <w:t xml:space="preserve">Solution </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68431BAA" w14:textId="77777777" w:rsidR="002B1B78" w:rsidRDefault="002B1B78" w:rsidP="00D373E9">
            <w:pPr>
              <w:cnfStyle w:val="000000100000" w:firstRow="0" w:lastRow="0" w:firstColumn="0" w:lastColumn="0" w:oddVBand="0" w:evenVBand="0" w:oddHBand="1"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718945F6" w14:textId="34E8BFE3" w:rsidR="002B1B78" w:rsidRDefault="002B1B78" w:rsidP="002B1B78">
            <w:pPr>
              <w:cnfStyle w:val="000000100000" w:firstRow="0" w:lastRow="0" w:firstColumn="0" w:lastColumn="0" w:oddVBand="0" w:evenVBand="0" w:oddHBand="1" w:evenHBand="0" w:firstRowFirstColumn="0" w:firstRowLastColumn="0" w:lastRowFirstColumn="0" w:lastRowLastColumn="0"/>
            </w:pPr>
            <w:r>
              <w:t>All transactional information/presentation shall be conducted in local currencies or as directed.</w:t>
            </w:r>
          </w:p>
        </w:tc>
        <w:tc>
          <w:tcPr>
            <w:tcW w:w="1520" w:type="dxa"/>
            <w:tcBorders>
              <w:top w:val="single" w:sz="4" w:space="0" w:color="7F7F7F" w:themeColor="text1" w:themeTint="80"/>
              <w:left w:val="single" w:sz="4" w:space="0" w:color="auto"/>
              <w:bottom w:val="single" w:sz="4" w:space="0" w:color="7F7F7F" w:themeColor="text1" w:themeTint="80"/>
            </w:tcBorders>
          </w:tcPr>
          <w:p w14:paraId="3A4DDC36" w14:textId="77777777" w:rsidR="002B1B78" w:rsidRDefault="002B1B78" w:rsidP="00D373E9">
            <w:pPr>
              <w:cnfStyle w:val="000000100000" w:firstRow="0" w:lastRow="0" w:firstColumn="0" w:lastColumn="0" w:oddVBand="0" w:evenVBand="0" w:oddHBand="1" w:evenHBand="0" w:firstRowFirstColumn="0" w:firstRowLastColumn="0" w:lastRowFirstColumn="0" w:lastRowLastColumn="0"/>
            </w:pPr>
            <w:r>
              <w:t>1</w:t>
            </w:r>
          </w:p>
        </w:tc>
      </w:tr>
      <w:tr w:rsidR="002B1B78" w14:paraId="7D691FBB" w14:textId="77777777" w:rsidTr="00426CD2">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75B71008" w14:textId="34119FB2" w:rsidR="002B1B78" w:rsidRDefault="002B1B78" w:rsidP="00D373E9">
            <w:pPr>
              <w:rPr>
                <w:i w:val="0"/>
              </w:rPr>
            </w:pPr>
            <w:r>
              <w:rPr>
                <w:i w:val="0"/>
              </w:rPr>
              <w:t>ESN4</w:t>
            </w:r>
            <w:r w:rsidR="0059353E">
              <w:rPr>
                <w:i w:val="0"/>
              </w:rPr>
              <w:t>7</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0AEF068F" w14:textId="77777777" w:rsidR="002B1B78" w:rsidRDefault="002B1B78" w:rsidP="00D373E9">
            <w:pPr>
              <w:cnfStyle w:val="000000000000" w:firstRow="0" w:lastRow="0" w:firstColumn="0" w:lastColumn="0" w:oddVBand="0" w:evenVBand="0" w:oddHBand="0" w:evenHBand="0" w:firstRowFirstColumn="0" w:firstRowLastColumn="0" w:lastRowFirstColumn="0" w:lastRowLastColumn="0"/>
            </w:pPr>
            <w:r>
              <w:t>Solution</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0EDB54F9" w14:textId="77777777" w:rsidR="002B1B78" w:rsidRDefault="002B1B78" w:rsidP="00D373E9">
            <w:pPr>
              <w:cnfStyle w:val="000000000000" w:firstRow="0" w:lastRow="0" w:firstColumn="0" w:lastColumn="0" w:oddVBand="0" w:evenVBand="0" w:oddHBand="0"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0F5790B4" w14:textId="122BE3AB" w:rsidR="002B1B78" w:rsidRDefault="00426CD2" w:rsidP="00426CD2">
            <w:pPr>
              <w:cnfStyle w:val="000000000000" w:firstRow="0" w:lastRow="0" w:firstColumn="0" w:lastColumn="0" w:oddVBand="0" w:evenVBand="0" w:oddHBand="0" w:evenHBand="0" w:firstRowFirstColumn="0" w:firstRowLastColumn="0" w:lastRowFirstColumn="0" w:lastRowLastColumn="0"/>
            </w:pPr>
            <w:r>
              <w:t>Super Users shall be identified within the structure of the system users as will be advised</w:t>
            </w:r>
          </w:p>
        </w:tc>
        <w:tc>
          <w:tcPr>
            <w:tcW w:w="1520" w:type="dxa"/>
            <w:tcBorders>
              <w:top w:val="single" w:sz="4" w:space="0" w:color="7F7F7F" w:themeColor="text1" w:themeTint="80"/>
              <w:left w:val="single" w:sz="4" w:space="0" w:color="auto"/>
              <w:bottom w:val="single" w:sz="4" w:space="0" w:color="7F7F7F" w:themeColor="text1" w:themeTint="80"/>
            </w:tcBorders>
          </w:tcPr>
          <w:p w14:paraId="2D56FE5E" w14:textId="38C9C401" w:rsidR="002B1B78" w:rsidRDefault="00426CD2" w:rsidP="00D373E9">
            <w:pPr>
              <w:cnfStyle w:val="000000000000" w:firstRow="0" w:lastRow="0" w:firstColumn="0" w:lastColumn="0" w:oddVBand="0" w:evenVBand="0" w:oddHBand="0" w:evenHBand="0" w:firstRowFirstColumn="0" w:firstRowLastColumn="0" w:lastRowFirstColumn="0" w:lastRowLastColumn="0"/>
            </w:pPr>
            <w:r>
              <w:t>1</w:t>
            </w:r>
          </w:p>
        </w:tc>
      </w:tr>
    </w:tbl>
    <w:p w14:paraId="1CC97970" w14:textId="77777777" w:rsidR="00426CD2" w:rsidRDefault="00426CD2" w:rsidP="00DC24CF"/>
    <w:p w14:paraId="428CB133" w14:textId="54438DD7" w:rsidR="00426CD2" w:rsidRDefault="00426CD2" w:rsidP="00426CD2">
      <w:pPr>
        <w:pStyle w:val="Heading3"/>
        <w:rPr>
          <w:i w:val="0"/>
        </w:rPr>
      </w:pPr>
      <w:bookmarkStart w:id="31" w:name="_Toc449356221"/>
      <w:r>
        <w:rPr>
          <w:i w:val="0"/>
        </w:rPr>
        <w:t>Accessibility</w:t>
      </w:r>
      <w:bookmarkEnd w:id="31"/>
    </w:p>
    <w:tbl>
      <w:tblPr>
        <w:tblStyle w:val="PlainTable51"/>
        <w:tblW w:w="0" w:type="auto"/>
        <w:tblLook w:val="04A0" w:firstRow="1" w:lastRow="0" w:firstColumn="1" w:lastColumn="0" w:noHBand="0" w:noVBand="1"/>
      </w:tblPr>
      <w:tblGrid>
        <w:gridCol w:w="1350"/>
        <w:gridCol w:w="1710"/>
        <w:gridCol w:w="1620"/>
        <w:gridCol w:w="3870"/>
        <w:gridCol w:w="1520"/>
      </w:tblGrid>
      <w:tr w:rsidR="00426CD2" w:rsidRPr="006C30E7" w14:paraId="66BA15B5" w14:textId="77777777" w:rsidTr="00D373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0" w:type="dxa"/>
          </w:tcPr>
          <w:p w14:paraId="4A8FBB86" w14:textId="77777777" w:rsidR="00426CD2" w:rsidRPr="006C30E7" w:rsidRDefault="00426CD2" w:rsidP="00D373E9">
            <w:pPr>
              <w:rPr>
                <w:i w:val="0"/>
              </w:rPr>
            </w:pPr>
            <w:r w:rsidRPr="006C30E7">
              <w:rPr>
                <w:i w:val="0"/>
              </w:rPr>
              <w:t>ID</w:t>
            </w:r>
          </w:p>
        </w:tc>
        <w:tc>
          <w:tcPr>
            <w:tcW w:w="1710" w:type="dxa"/>
          </w:tcPr>
          <w:p w14:paraId="0719EC6F" w14:textId="77777777" w:rsidR="00426CD2" w:rsidRPr="006C30E7" w:rsidRDefault="00426CD2" w:rsidP="00D373E9">
            <w:pPr>
              <w:cnfStyle w:val="100000000000" w:firstRow="1" w:lastRow="0" w:firstColumn="0" w:lastColumn="0" w:oddVBand="0" w:evenVBand="0" w:oddHBand="0" w:evenHBand="0" w:firstRowFirstColumn="0" w:firstRowLastColumn="0" w:lastRowFirstColumn="0" w:lastRowLastColumn="0"/>
              <w:rPr>
                <w:i w:val="0"/>
              </w:rPr>
            </w:pPr>
            <w:r w:rsidRPr="006C30E7">
              <w:rPr>
                <w:i w:val="0"/>
              </w:rPr>
              <w:t>Type</w:t>
            </w:r>
          </w:p>
        </w:tc>
        <w:tc>
          <w:tcPr>
            <w:tcW w:w="1620" w:type="dxa"/>
          </w:tcPr>
          <w:p w14:paraId="08900F42" w14:textId="77777777" w:rsidR="00426CD2" w:rsidRPr="006C30E7" w:rsidRDefault="00426CD2" w:rsidP="00D373E9">
            <w:pPr>
              <w:cnfStyle w:val="100000000000" w:firstRow="1" w:lastRow="0" w:firstColumn="0" w:lastColumn="0" w:oddVBand="0" w:evenVBand="0" w:oddHBand="0" w:evenHBand="0" w:firstRowFirstColumn="0" w:firstRowLastColumn="0" w:lastRowFirstColumn="0" w:lastRowLastColumn="0"/>
              <w:rPr>
                <w:i w:val="0"/>
              </w:rPr>
            </w:pPr>
            <w:r w:rsidRPr="006C30E7">
              <w:rPr>
                <w:i w:val="0"/>
              </w:rPr>
              <w:t>Platform</w:t>
            </w:r>
          </w:p>
        </w:tc>
        <w:tc>
          <w:tcPr>
            <w:tcW w:w="3870" w:type="dxa"/>
          </w:tcPr>
          <w:p w14:paraId="19A5FB8B" w14:textId="77777777" w:rsidR="00426CD2" w:rsidRPr="006C30E7" w:rsidRDefault="00426CD2" w:rsidP="00D373E9">
            <w:pPr>
              <w:cnfStyle w:val="100000000000" w:firstRow="1" w:lastRow="0" w:firstColumn="0" w:lastColumn="0" w:oddVBand="0" w:evenVBand="0" w:oddHBand="0" w:evenHBand="0" w:firstRowFirstColumn="0" w:firstRowLastColumn="0" w:lastRowFirstColumn="0" w:lastRowLastColumn="0"/>
              <w:rPr>
                <w:i w:val="0"/>
              </w:rPr>
            </w:pPr>
            <w:r w:rsidRPr="006C30E7">
              <w:rPr>
                <w:i w:val="0"/>
              </w:rPr>
              <w:t xml:space="preserve">Requirements description </w:t>
            </w:r>
          </w:p>
        </w:tc>
        <w:tc>
          <w:tcPr>
            <w:tcW w:w="1520" w:type="dxa"/>
          </w:tcPr>
          <w:p w14:paraId="0FAFCF8D" w14:textId="77777777" w:rsidR="00426CD2" w:rsidRPr="006C30E7" w:rsidRDefault="00426CD2" w:rsidP="00D373E9">
            <w:pPr>
              <w:cnfStyle w:val="100000000000" w:firstRow="1" w:lastRow="0" w:firstColumn="0" w:lastColumn="0" w:oddVBand="0" w:evenVBand="0" w:oddHBand="0" w:evenHBand="0" w:firstRowFirstColumn="0" w:firstRowLastColumn="0" w:lastRowFirstColumn="0" w:lastRowLastColumn="0"/>
              <w:rPr>
                <w:i w:val="0"/>
              </w:rPr>
            </w:pPr>
            <w:r w:rsidRPr="006C30E7">
              <w:rPr>
                <w:i w:val="0"/>
              </w:rPr>
              <w:t>Priority</w:t>
            </w:r>
          </w:p>
        </w:tc>
      </w:tr>
      <w:tr w:rsidR="00426CD2" w14:paraId="6666959C" w14:textId="77777777" w:rsidTr="00D3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0BDFB785" w14:textId="232831D4" w:rsidR="00426CD2" w:rsidRPr="006C30E7" w:rsidRDefault="00426CD2" w:rsidP="00D373E9">
            <w:pPr>
              <w:rPr>
                <w:i w:val="0"/>
              </w:rPr>
            </w:pPr>
            <w:r>
              <w:rPr>
                <w:i w:val="0"/>
              </w:rPr>
              <w:t>ESN4</w:t>
            </w:r>
            <w:r w:rsidR="0059353E">
              <w:rPr>
                <w:i w:val="0"/>
              </w:rPr>
              <w:t>8</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209018F9" w14:textId="2B52D858" w:rsidR="00426CD2" w:rsidRPr="006C30E7" w:rsidRDefault="00250707" w:rsidP="00D373E9">
            <w:pPr>
              <w:cnfStyle w:val="000000100000" w:firstRow="0" w:lastRow="0" w:firstColumn="0" w:lastColumn="0" w:oddVBand="0" w:evenVBand="0" w:oddHBand="1" w:evenHBand="0" w:firstRowFirstColumn="0" w:firstRowLastColumn="0" w:lastRowFirstColumn="0" w:lastRowLastColumn="0"/>
            </w:pPr>
            <w:r>
              <w:t>Solution</w:t>
            </w:r>
            <w:r w:rsidR="00426CD2">
              <w:t xml:space="preserve"> </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531AD003" w14:textId="77777777" w:rsidR="00426CD2" w:rsidRPr="006C30E7" w:rsidRDefault="00426CD2" w:rsidP="00D373E9">
            <w:pPr>
              <w:cnfStyle w:val="000000100000" w:firstRow="0" w:lastRow="0" w:firstColumn="0" w:lastColumn="0" w:oddVBand="0" w:evenVBand="0" w:oddHBand="1"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46AAEED6" w14:textId="75135B27" w:rsidR="00426CD2" w:rsidRPr="006C30E7" w:rsidRDefault="00250707" w:rsidP="00D373E9">
            <w:pPr>
              <w:cnfStyle w:val="000000100000" w:firstRow="0" w:lastRow="0" w:firstColumn="0" w:lastColumn="0" w:oddVBand="0" w:evenVBand="0" w:oddHBand="1" w:evenHBand="0" w:firstRowFirstColumn="0" w:firstRowLastColumn="0" w:lastRowFirstColumn="0" w:lastRowLastColumn="0"/>
            </w:pPr>
            <w:r>
              <w:t xml:space="preserve">The Web app shall maintain compatibility to KCA design rules and ensure that the interface remains clear and uncluttered and does not interfere with OS accessibility capabilities </w:t>
            </w:r>
          </w:p>
        </w:tc>
        <w:tc>
          <w:tcPr>
            <w:tcW w:w="1520" w:type="dxa"/>
            <w:tcBorders>
              <w:top w:val="single" w:sz="4" w:space="0" w:color="7F7F7F" w:themeColor="text1" w:themeTint="80"/>
              <w:left w:val="single" w:sz="4" w:space="0" w:color="auto"/>
              <w:bottom w:val="single" w:sz="4" w:space="0" w:color="7F7F7F" w:themeColor="text1" w:themeTint="80"/>
            </w:tcBorders>
          </w:tcPr>
          <w:p w14:paraId="2699693A" w14:textId="77777777" w:rsidR="00426CD2" w:rsidRPr="006C30E7" w:rsidRDefault="00426CD2" w:rsidP="00D373E9">
            <w:pPr>
              <w:cnfStyle w:val="000000100000" w:firstRow="0" w:lastRow="0" w:firstColumn="0" w:lastColumn="0" w:oddVBand="0" w:evenVBand="0" w:oddHBand="1" w:evenHBand="0" w:firstRowFirstColumn="0" w:firstRowLastColumn="0" w:lastRowFirstColumn="0" w:lastRowLastColumn="0"/>
            </w:pPr>
            <w:r>
              <w:t>1</w:t>
            </w:r>
          </w:p>
        </w:tc>
      </w:tr>
    </w:tbl>
    <w:p w14:paraId="2A3C68A2" w14:textId="77777777" w:rsidR="00426CD2" w:rsidRDefault="00426CD2" w:rsidP="00426CD2"/>
    <w:p w14:paraId="18926999" w14:textId="22CF4BAD" w:rsidR="00C0461E" w:rsidRDefault="00C0461E" w:rsidP="00C0461E">
      <w:pPr>
        <w:pStyle w:val="Heading3"/>
        <w:rPr>
          <w:i w:val="0"/>
        </w:rPr>
      </w:pPr>
      <w:bookmarkStart w:id="32" w:name="_Toc449356222"/>
      <w:r w:rsidRPr="00A04C30">
        <w:rPr>
          <w:i w:val="0"/>
        </w:rPr>
        <w:t>High level use case statement-</w:t>
      </w:r>
      <w:r>
        <w:rPr>
          <w:i w:val="0"/>
        </w:rPr>
        <w:t>Performance Requirements</w:t>
      </w:r>
      <w:bookmarkEnd w:id="32"/>
    </w:p>
    <w:p w14:paraId="7EF4CA5A" w14:textId="6299285D" w:rsidR="00C0461E" w:rsidRDefault="00C0461E" w:rsidP="00C0461E">
      <w:r>
        <w:t>Performance</w:t>
      </w:r>
    </w:p>
    <w:tbl>
      <w:tblPr>
        <w:tblStyle w:val="PlainTable51"/>
        <w:tblW w:w="0" w:type="auto"/>
        <w:tblLook w:val="04A0" w:firstRow="1" w:lastRow="0" w:firstColumn="1" w:lastColumn="0" w:noHBand="0" w:noVBand="1"/>
      </w:tblPr>
      <w:tblGrid>
        <w:gridCol w:w="1350"/>
        <w:gridCol w:w="1710"/>
        <w:gridCol w:w="1620"/>
        <w:gridCol w:w="3870"/>
        <w:gridCol w:w="1520"/>
      </w:tblGrid>
      <w:tr w:rsidR="00C0461E" w:rsidRPr="006C30E7" w14:paraId="4F0EEF7D" w14:textId="77777777" w:rsidTr="00D373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0" w:type="dxa"/>
          </w:tcPr>
          <w:p w14:paraId="2EB7484A" w14:textId="77777777" w:rsidR="00C0461E" w:rsidRPr="006C30E7" w:rsidRDefault="00C0461E" w:rsidP="00D373E9">
            <w:pPr>
              <w:rPr>
                <w:i w:val="0"/>
              </w:rPr>
            </w:pPr>
            <w:r w:rsidRPr="006C30E7">
              <w:rPr>
                <w:i w:val="0"/>
              </w:rPr>
              <w:t>ID</w:t>
            </w:r>
          </w:p>
        </w:tc>
        <w:tc>
          <w:tcPr>
            <w:tcW w:w="1710" w:type="dxa"/>
          </w:tcPr>
          <w:p w14:paraId="485CFFB2" w14:textId="77777777" w:rsidR="00C0461E" w:rsidRPr="006C30E7" w:rsidRDefault="00C0461E" w:rsidP="00D373E9">
            <w:pPr>
              <w:cnfStyle w:val="100000000000" w:firstRow="1" w:lastRow="0" w:firstColumn="0" w:lastColumn="0" w:oddVBand="0" w:evenVBand="0" w:oddHBand="0" w:evenHBand="0" w:firstRowFirstColumn="0" w:firstRowLastColumn="0" w:lastRowFirstColumn="0" w:lastRowLastColumn="0"/>
              <w:rPr>
                <w:i w:val="0"/>
              </w:rPr>
            </w:pPr>
            <w:r w:rsidRPr="006C30E7">
              <w:rPr>
                <w:i w:val="0"/>
              </w:rPr>
              <w:t>Type</w:t>
            </w:r>
          </w:p>
        </w:tc>
        <w:tc>
          <w:tcPr>
            <w:tcW w:w="1620" w:type="dxa"/>
          </w:tcPr>
          <w:p w14:paraId="32CA2E13" w14:textId="77777777" w:rsidR="00C0461E" w:rsidRPr="006C30E7" w:rsidRDefault="00C0461E" w:rsidP="00D373E9">
            <w:pPr>
              <w:cnfStyle w:val="100000000000" w:firstRow="1" w:lastRow="0" w:firstColumn="0" w:lastColumn="0" w:oddVBand="0" w:evenVBand="0" w:oddHBand="0" w:evenHBand="0" w:firstRowFirstColumn="0" w:firstRowLastColumn="0" w:lastRowFirstColumn="0" w:lastRowLastColumn="0"/>
              <w:rPr>
                <w:i w:val="0"/>
              </w:rPr>
            </w:pPr>
            <w:r w:rsidRPr="006C30E7">
              <w:rPr>
                <w:i w:val="0"/>
              </w:rPr>
              <w:t>Platform</w:t>
            </w:r>
          </w:p>
        </w:tc>
        <w:tc>
          <w:tcPr>
            <w:tcW w:w="3870" w:type="dxa"/>
          </w:tcPr>
          <w:p w14:paraId="115663A6" w14:textId="77777777" w:rsidR="00C0461E" w:rsidRPr="006C30E7" w:rsidRDefault="00C0461E" w:rsidP="00D373E9">
            <w:pPr>
              <w:cnfStyle w:val="100000000000" w:firstRow="1" w:lastRow="0" w:firstColumn="0" w:lastColumn="0" w:oddVBand="0" w:evenVBand="0" w:oddHBand="0" w:evenHBand="0" w:firstRowFirstColumn="0" w:firstRowLastColumn="0" w:lastRowFirstColumn="0" w:lastRowLastColumn="0"/>
              <w:rPr>
                <w:i w:val="0"/>
              </w:rPr>
            </w:pPr>
            <w:r w:rsidRPr="006C30E7">
              <w:rPr>
                <w:i w:val="0"/>
              </w:rPr>
              <w:t xml:space="preserve">Requirements description </w:t>
            </w:r>
          </w:p>
        </w:tc>
        <w:tc>
          <w:tcPr>
            <w:tcW w:w="1520" w:type="dxa"/>
          </w:tcPr>
          <w:p w14:paraId="3A399B7D" w14:textId="77777777" w:rsidR="00C0461E" w:rsidRPr="006C30E7" w:rsidRDefault="00C0461E" w:rsidP="00D373E9">
            <w:pPr>
              <w:cnfStyle w:val="100000000000" w:firstRow="1" w:lastRow="0" w:firstColumn="0" w:lastColumn="0" w:oddVBand="0" w:evenVBand="0" w:oddHBand="0" w:evenHBand="0" w:firstRowFirstColumn="0" w:firstRowLastColumn="0" w:lastRowFirstColumn="0" w:lastRowLastColumn="0"/>
              <w:rPr>
                <w:i w:val="0"/>
              </w:rPr>
            </w:pPr>
            <w:r w:rsidRPr="006C30E7">
              <w:rPr>
                <w:i w:val="0"/>
              </w:rPr>
              <w:t>Priority</w:t>
            </w:r>
          </w:p>
        </w:tc>
      </w:tr>
      <w:tr w:rsidR="00C0461E" w14:paraId="3123E9AA" w14:textId="77777777" w:rsidTr="00D3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0B066987" w14:textId="580C5467" w:rsidR="00C0461E" w:rsidRPr="006C30E7" w:rsidRDefault="00C0461E" w:rsidP="00C0461E">
            <w:pPr>
              <w:rPr>
                <w:i w:val="0"/>
              </w:rPr>
            </w:pPr>
            <w:r>
              <w:rPr>
                <w:i w:val="0"/>
              </w:rPr>
              <w:t>ESN4</w:t>
            </w:r>
            <w:r w:rsidR="0059353E">
              <w:rPr>
                <w:i w:val="0"/>
              </w:rPr>
              <w:t>9</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100B0EBA" w14:textId="77777777" w:rsidR="00C0461E" w:rsidRPr="006C30E7" w:rsidRDefault="00C0461E" w:rsidP="00D373E9">
            <w:pPr>
              <w:cnfStyle w:val="000000100000" w:firstRow="0" w:lastRow="0" w:firstColumn="0" w:lastColumn="0" w:oddVBand="0" w:evenVBand="0" w:oddHBand="1" w:evenHBand="0" w:firstRowFirstColumn="0" w:firstRowLastColumn="0" w:lastRowFirstColumn="0" w:lastRowLastColumn="0"/>
            </w:pPr>
            <w:r>
              <w:t xml:space="preserve">Solution </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1340AF45" w14:textId="77777777" w:rsidR="00C0461E" w:rsidRPr="006C30E7" w:rsidRDefault="00C0461E" w:rsidP="00D373E9">
            <w:pPr>
              <w:cnfStyle w:val="000000100000" w:firstRow="0" w:lastRow="0" w:firstColumn="0" w:lastColumn="0" w:oddVBand="0" w:evenVBand="0" w:oddHBand="1"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3390984C" w14:textId="31E525DE" w:rsidR="00C0461E" w:rsidRPr="006C30E7" w:rsidRDefault="00C0461E" w:rsidP="00C0461E">
            <w:pPr>
              <w:cnfStyle w:val="000000100000" w:firstRow="0" w:lastRow="0" w:firstColumn="0" w:lastColumn="0" w:oddVBand="0" w:evenVBand="0" w:oddHBand="1" w:evenHBand="0" w:firstRowFirstColumn="0" w:firstRowLastColumn="0" w:lastRowFirstColumn="0" w:lastRowLastColumn="0"/>
            </w:pPr>
            <w:r>
              <w:t xml:space="preserve">Latency shall be published by QB and metricized (acknowledging that QB does not manage the intervening </w:t>
            </w:r>
            <w:r>
              <w:lastRenderedPageBreak/>
              <w:t>network elements from server to client).</w:t>
            </w:r>
          </w:p>
        </w:tc>
        <w:tc>
          <w:tcPr>
            <w:tcW w:w="1520" w:type="dxa"/>
            <w:tcBorders>
              <w:top w:val="single" w:sz="4" w:space="0" w:color="7F7F7F" w:themeColor="text1" w:themeTint="80"/>
              <w:left w:val="single" w:sz="4" w:space="0" w:color="auto"/>
              <w:bottom w:val="single" w:sz="4" w:space="0" w:color="7F7F7F" w:themeColor="text1" w:themeTint="80"/>
            </w:tcBorders>
          </w:tcPr>
          <w:p w14:paraId="4D2F7838" w14:textId="77777777" w:rsidR="00C0461E" w:rsidRPr="006C30E7" w:rsidRDefault="00C0461E" w:rsidP="00D373E9">
            <w:pPr>
              <w:cnfStyle w:val="000000100000" w:firstRow="0" w:lastRow="0" w:firstColumn="0" w:lastColumn="0" w:oddVBand="0" w:evenVBand="0" w:oddHBand="1" w:evenHBand="0" w:firstRowFirstColumn="0" w:firstRowLastColumn="0" w:lastRowFirstColumn="0" w:lastRowLastColumn="0"/>
            </w:pPr>
            <w:r>
              <w:lastRenderedPageBreak/>
              <w:t>1</w:t>
            </w:r>
          </w:p>
        </w:tc>
      </w:tr>
    </w:tbl>
    <w:p w14:paraId="4EE1DA04" w14:textId="7C482B89" w:rsidR="00D373E9" w:rsidRDefault="00D373E9" w:rsidP="00D373E9">
      <w:r>
        <w:lastRenderedPageBreak/>
        <w:t xml:space="preserve">Reliability and availability </w:t>
      </w:r>
    </w:p>
    <w:tbl>
      <w:tblPr>
        <w:tblStyle w:val="PlainTable51"/>
        <w:tblW w:w="0" w:type="auto"/>
        <w:tblLook w:val="04A0" w:firstRow="1" w:lastRow="0" w:firstColumn="1" w:lastColumn="0" w:noHBand="0" w:noVBand="1"/>
      </w:tblPr>
      <w:tblGrid>
        <w:gridCol w:w="1350"/>
        <w:gridCol w:w="1710"/>
        <w:gridCol w:w="1620"/>
        <w:gridCol w:w="3870"/>
        <w:gridCol w:w="1520"/>
      </w:tblGrid>
      <w:tr w:rsidR="00D373E9" w:rsidRPr="006C30E7" w14:paraId="332A55F4" w14:textId="77777777" w:rsidTr="00D373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0" w:type="dxa"/>
          </w:tcPr>
          <w:p w14:paraId="24832F08" w14:textId="77777777" w:rsidR="00D373E9" w:rsidRPr="006C30E7" w:rsidRDefault="00D373E9" w:rsidP="00D373E9">
            <w:pPr>
              <w:rPr>
                <w:i w:val="0"/>
              </w:rPr>
            </w:pPr>
            <w:r w:rsidRPr="006C30E7">
              <w:rPr>
                <w:i w:val="0"/>
              </w:rPr>
              <w:t>ID</w:t>
            </w:r>
          </w:p>
        </w:tc>
        <w:tc>
          <w:tcPr>
            <w:tcW w:w="1710" w:type="dxa"/>
          </w:tcPr>
          <w:p w14:paraId="57AFFE1A" w14:textId="77777777" w:rsidR="00D373E9" w:rsidRPr="006C30E7" w:rsidRDefault="00D373E9" w:rsidP="00D373E9">
            <w:pPr>
              <w:cnfStyle w:val="100000000000" w:firstRow="1" w:lastRow="0" w:firstColumn="0" w:lastColumn="0" w:oddVBand="0" w:evenVBand="0" w:oddHBand="0" w:evenHBand="0" w:firstRowFirstColumn="0" w:firstRowLastColumn="0" w:lastRowFirstColumn="0" w:lastRowLastColumn="0"/>
              <w:rPr>
                <w:i w:val="0"/>
              </w:rPr>
            </w:pPr>
            <w:r w:rsidRPr="006C30E7">
              <w:rPr>
                <w:i w:val="0"/>
              </w:rPr>
              <w:t>Type</w:t>
            </w:r>
          </w:p>
        </w:tc>
        <w:tc>
          <w:tcPr>
            <w:tcW w:w="1620" w:type="dxa"/>
          </w:tcPr>
          <w:p w14:paraId="15B40E21" w14:textId="77777777" w:rsidR="00D373E9" w:rsidRPr="006C30E7" w:rsidRDefault="00D373E9" w:rsidP="00D373E9">
            <w:pPr>
              <w:cnfStyle w:val="100000000000" w:firstRow="1" w:lastRow="0" w:firstColumn="0" w:lastColumn="0" w:oddVBand="0" w:evenVBand="0" w:oddHBand="0" w:evenHBand="0" w:firstRowFirstColumn="0" w:firstRowLastColumn="0" w:lastRowFirstColumn="0" w:lastRowLastColumn="0"/>
              <w:rPr>
                <w:i w:val="0"/>
              </w:rPr>
            </w:pPr>
            <w:r w:rsidRPr="006C30E7">
              <w:rPr>
                <w:i w:val="0"/>
              </w:rPr>
              <w:t>Platform</w:t>
            </w:r>
          </w:p>
        </w:tc>
        <w:tc>
          <w:tcPr>
            <w:tcW w:w="3870" w:type="dxa"/>
          </w:tcPr>
          <w:p w14:paraId="378EC3EF" w14:textId="77777777" w:rsidR="00D373E9" w:rsidRPr="006C30E7" w:rsidRDefault="00D373E9" w:rsidP="00D373E9">
            <w:pPr>
              <w:cnfStyle w:val="100000000000" w:firstRow="1" w:lastRow="0" w:firstColumn="0" w:lastColumn="0" w:oddVBand="0" w:evenVBand="0" w:oddHBand="0" w:evenHBand="0" w:firstRowFirstColumn="0" w:firstRowLastColumn="0" w:lastRowFirstColumn="0" w:lastRowLastColumn="0"/>
              <w:rPr>
                <w:i w:val="0"/>
              </w:rPr>
            </w:pPr>
            <w:r w:rsidRPr="006C30E7">
              <w:rPr>
                <w:i w:val="0"/>
              </w:rPr>
              <w:t xml:space="preserve">Requirements description </w:t>
            </w:r>
          </w:p>
        </w:tc>
        <w:tc>
          <w:tcPr>
            <w:tcW w:w="1520" w:type="dxa"/>
          </w:tcPr>
          <w:p w14:paraId="7AFF6749" w14:textId="77777777" w:rsidR="00D373E9" w:rsidRPr="006C30E7" w:rsidRDefault="00D373E9" w:rsidP="00D373E9">
            <w:pPr>
              <w:cnfStyle w:val="100000000000" w:firstRow="1" w:lastRow="0" w:firstColumn="0" w:lastColumn="0" w:oddVBand="0" w:evenVBand="0" w:oddHBand="0" w:evenHBand="0" w:firstRowFirstColumn="0" w:firstRowLastColumn="0" w:lastRowFirstColumn="0" w:lastRowLastColumn="0"/>
              <w:rPr>
                <w:i w:val="0"/>
              </w:rPr>
            </w:pPr>
            <w:r w:rsidRPr="006C30E7">
              <w:rPr>
                <w:i w:val="0"/>
              </w:rPr>
              <w:t>Priority</w:t>
            </w:r>
          </w:p>
        </w:tc>
      </w:tr>
      <w:tr w:rsidR="00D373E9" w14:paraId="3AC0A7A3" w14:textId="77777777" w:rsidTr="00D3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7A3043FC" w14:textId="0E83730C" w:rsidR="00D373E9" w:rsidRPr="006C30E7" w:rsidRDefault="00D373E9" w:rsidP="00D373E9">
            <w:pPr>
              <w:rPr>
                <w:i w:val="0"/>
              </w:rPr>
            </w:pPr>
            <w:r>
              <w:rPr>
                <w:i w:val="0"/>
              </w:rPr>
              <w:t>ESN</w:t>
            </w:r>
            <w:r w:rsidR="0059353E">
              <w:rPr>
                <w:i w:val="0"/>
              </w:rPr>
              <w:t>50</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28AD0C4A" w14:textId="77777777" w:rsidR="00D373E9" w:rsidRPr="006C30E7" w:rsidRDefault="00D373E9" w:rsidP="00D373E9">
            <w:pPr>
              <w:cnfStyle w:val="000000100000" w:firstRow="0" w:lastRow="0" w:firstColumn="0" w:lastColumn="0" w:oddVBand="0" w:evenVBand="0" w:oddHBand="1" w:evenHBand="0" w:firstRowFirstColumn="0" w:firstRowLastColumn="0" w:lastRowFirstColumn="0" w:lastRowLastColumn="0"/>
            </w:pPr>
            <w:r>
              <w:t xml:space="preserve">Solution </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11BD4289" w14:textId="77777777" w:rsidR="00D373E9" w:rsidRPr="006C30E7" w:rsidRDefault="00D373E9" w:rsidP="00D373E9">
            <w:pPr>
              <w:cnfStyle w:val="000000100000" w:firstRow="0" w:lastRow="0" w:firstColumn="0" w:lastColumn="0" w:oddVBand="0" w:evenVBand="0" w:oddHBand="1"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24AE3878" w14:textId="348E8844" w:rsidR="00D373E9" w:rsidRPr="006C30E7" w:rsidRDefault="00D373E9" w:rsidP="00D373E9">
            <w:pPr>
              <w:cnfStyle w:val="000000100000" w:firstRow="0" w:lastRow="0" w:firstColumn="0" w:lastColumn="0" w:oddVBand="0" w:evenVBand="0" w:oddHBand="1" w:evenHBand="0" w:firstRowFirstColumn="0" w:firstRowLastColumn="0" w:lastRowFirstColumn="0" w:lastRowLastColumn="0"/>
            </w:pPr>
            <w:r>
              <w:t>Minimum target availability shall be above 90% uptime.</w:t>
            </w:r>
          </w:p>
        </w:tc>
        <w:tc>
          <w:tcPr>
            <w:tcW w:w="1520" w:type="dxa"/>
            <w:tcBorders>
              <w:top w:val="single" w:sz="4" w:space="0" w:color="7F7F7F" w:themeColor="text1" w:themeTint="80"/>
              <w:left w:val="single" w:sz="4" w:space="0" w:color="auto"/>
              <w:bottom w:val="single" w:sz="4" w:space="0" w:color="7F7F7F" w:themeColor="text1" w:themeTint="80"/>
            </w:tcBorders>
          </w:tcPr>
          <w:p w14:paraId="4AB91DFF" w14:textId="77777777" w:rsidR="00D373E9" w:rsidRPr="006C30E7" w:rsidRDefault="00D373E9" w:rsidP="00D373E9">
            <w:pPr>
              <w:cnfStyle w:val="000000100000" w:firstRow="0" w:lastRow="0" w:firstColumn="0" w:lastColumn="0" w:oddVBand="0" w:evenVBand="0" w:oddHBand="1" w:evenHBand="0" w:firstRowFirstColumn="0" w:firstRowLastColumn="0" w:lastRowFirstColumn="0" w:lastRowLastColumn="0"/>
            </w:pPr>
            <w:r>
              <w:t>1</w:t>
            </w:r>
          </w:p>
        </w:tc>
      </w:tr>
      <w:tr w:rsidR="00D373E9" w14:paraId="264F6C3F" w14:textId="77777777" w:rsidTr="00D373E9">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0BEBF68E" w14:textId="581626FE" w:rsidR="00D373E9" w:rsidRDefault="00D373E9" w:rsidP="00D373E9">
            <w:pPr>
              <w:rPr>
                <w:i w:val="0"/>
              </w:rPr>
            </w:pPr>
            <w:r>
              <w:rPr>
                <w:i w:val="0"/>
              </w:rPr>
              <w:t>ESN</w:t>
            </w:r>
            <w:r w:rsidR="0059353E">
              <w:rPr>
                <w:i w:val="0"/>
              </w:rPr>
              <w:t>51</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765E4CFF" w14:textId="55A8DA7D" w:rsidR="00D373E9" w:rsidRDefault="00D373E9" w:rsidP="00D373E9">
            <w:pPr>
              <w:cnfStyle w:val="000000000000" w:firstRow="0" w:lastRow="0" w:firstColumn="0" w:lastColumn="0" w:oddVBand="0" w:evenVBand="0" w:oddHBand="0" w:evenHBand="0" w:firstRowFirstColumn="0" w:firstRowLastColumn="0" w:lastRowFirstColumn="0" w:lastRowLastColumn="0"/>
            </w:pPr>
            <w:r>
              <w:t>Solution</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1ABCC14F" w14:textId="45EF87A0" w:rsidR="00D373E9" w:rsidRDefault="00D373E9" w:rsidP="00D373E9">
            <w:pPr>
              <w:cnfStyle w:val="000000000000" w:firstRow="0" w:lastRow="0" w:firstColumn="0" w:lastColumn="0" w:oddVBand="0" w:evenVBand="0" w:oddHBand="0"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5650B21D" w14:textId="64770F83" w:rsidR="00D373E9" w:rsidRDefault="00D373E9" w:rsidP="00D373E9">
            <w:pPr>
              <w:cnfStyle w:val="000000000000" w:firstRow="0" w:lastRow="0" w:firstColumn="0" w:lastColumn="0" w:oddVBand="0" w:evenVBand="0" w:oddHBand="0" w:evenHBand="0" w:firstRowFirstColumn="0" w:firstRowLastColumn="0" w:lastRowFirstColumn="0" w:lastRowLastColumn="0"/>
            </w:pPr>
            <w:r>
              <w:t>Availability shall be measured and reported on a monthly basis, on a rolling quarterly basis and a calendar year basis.</w:t>
            </w:r>
          </w:p>
        </w:tc>
        <w:tc>
          <w:tcPr>
            <w:tcW w:w="1520" w:type="dxa"/>
            <w:tcBorders>
              <w:top w:val="single" w:sz="4" w:space="0" w:color="7F7F7F" w:themeColor="text1" w:themeTint="80"/>
              <w:left w:val="single" w:sz="4" w:space="0" w:color="auto"/>
              <w:bottom w:val="single" w:sz="4" w:space="0" w:color="7F7F7F" w:themeColor="text1" w:themeTint="80"/>
            </w:tcBorders>
          </w:tcPr>
          <w:p w14:paraId="70CDE823" w14:textId="469B1132" w:rsidR="00D373E9" w:rsidRDefault="00D373E9" w:rsidP="00D373E9">
            <w:pPr>
              <w:cnfStyle w:val="000000000000" w:firstRow="0" w:lastRow="0" w:firstColumn="0" w:lastColumn="0" w:oddVBand="0" w:evenVBand="0" w:oddHBand="0" w:evenHBand="0" w:firstRowFirstColumn="0" w:firstRowLastColumn="0" w:lastRowFirstColumn="0" w:lastRowLastColumn="0"/>
            </w:pPr>
            <w:r>
              <w:t>1</w:t>
            </w:r>
          </w:p>
        </w:tc>
      </w:tr>
      <w:tr w:rsidR="00D373E9" w14:paraId="58911A02" w14:textId="77777777" w:rsidTr="00D3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745B4D5F" w14:textId="6D139049" w:rsidR="00D373E9" w:rsidRDefault="00D373E9" w:rsidP="00D373E9">
            <w:pPr>
              <w:rPr>
                <w:i w:val="0"/>
              </w:rPr>
            </w:pPr>
            <w:r>
              <w:rPr>
                <w:i w:val="0"/>
              </w:rPr>
              <w:t>ESN</w:t>
            </w:r>
            <w:r w:rsidR="0059353E">
              <w:rPr>
                <w:i w:val="0"/>
              </w:rPr>
              <w:t>52</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6DB42B85" w14:textId="7624FC62" w:rsidR="00D373E9" w:rsidRDefault="00D373E9" w:rsidP="00D373E9">
            <w:pPr>
              <w:cnfStyle w:val="000000100000" w:firstRow="0" w:lastRow="0" w:firstColumn="0" w:lastColumn="0" w:oddVBand="0" w:evenVBand="0" w:oddHBand="1" w:evenHBand="0" w:firstRowFirstColumn="0" w:firstRowLastColumn="0" w:lastRowFirstColumn="0" w:lastRowLastColumn="0"/>
            </w:pPr>
            <w:r>
              <w:t>Solution</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33F690D1" w14:textId="77777777" w:rsidR="00D373E9" w:rsidRDefault="00D373E9" w:rsidP="00D373E9">
            <w:pPr>
              <w:cnfStyle w:val="000000100000" w:firstRow="0" w:lastRow="0" w:firstColumn="0" w:lastColumn="0" w:oddVBand="0" w:evenVBand="0" w:oddHBand="1" w:evenHBand="0" w:firstRowFirstColumn="0" w:firstRowLastColumn="0" w:lastRowFirstColumn="0" w:lastRowLastColumn="0"/>
            </w:pP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151E7360" w14:textId="38021E62" w:rsidR="00D373E9" w:rsidRDefault="00EE4122" w:rsidP="00EE4122">
            <w:pPr>
              <w:cnfStyle w:val="000000100000" w:firstRow="0" w:lastRow="0" w:firstColumn="0" w:lastColumn="0" w:oddVBand="0" w:evenVBand="0" w:oddHBand="1" w:evenHBand="0" w:firstRowFirstColumn="0" w:firstRowLastColumn="0" w:lastRowFirstColumn="0" w:lastRowLastColumn="0"/>
            </w:pPr>
            <w:r>
              <w:t>An agreed SLA shall be contracted between Client and provider for the provision of service allowing for operational management and reporting. Included in this shall be an agreed definition for reporting and review.</w:t>
            </w:r>
          </w:p>
        </w:tc>
        <w:tc>
          <w:tcPr>
            <w:tcW w:w="1520" w:type="dxa"/>
            <w:tcBorders>
              <w:top w:val="single" w:sz="4" w:space="0" w:color="7F7F7F" w:themeColor="text1" w:themeTint="80"/>
              <w:left w:val="single" w:sz="4" w:space="0" w:color="auto"/>
              <w:bottom w:val="single" w:sz="4" w:space="0" w:color="7F7F7F" w:themeColor="text1" w:themeTint="80"/>
            </w:tcBorders>
          </w:tcPr>
          <w:p w14:paraId="4C3CEE5C" w14:textId="789F4C82" w:rsidR="00D373E9" w:rsidRDefault="00366DEA" w:rsidP="00D373E9">
            <w:pPr>
              <w:cnfStyle w:val="000000100000" w:firstRow="0" w:lastRow="0" w:firstColumn="0" w:lastColumn="0" w:oddVBand="0" w:evenVBand="0" w:oddHBand="1" w:evenHBand="0" w:firstRowFirstColumn="0" w:firstRowLastColumn="0" w:lastRowFirstColumn="0" w:lastRowLastColumn="0"/>
            </w:pPr>
            <w:r>
              <w:t>1</w:t>
            </w:r>
          </w:p>
        </w:tc>
      </w:tr>
      <w:tr w:rsidR="00366DEA" w14:paraId="5479856F" w14:textId="77777777" w:rsidTr="00D373E9">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1632DF54" w14:textId="77777777" w:rsidR="00366DEA" w:rsidRDefault="00366DEA" w:rsidP="00D373E9">
            <w:pPr>
              <w:rPr>
                <w:i w:val="0"/>
              </w:rPr>
            </w:pP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38AE5B14" w14:textId="77777777" w:rsidR="00366DEA" w:rsidRDefault="00366DEA" w:rsidP="00D373E9">
            <w:pPr>
              <w:cnfStyle w:val="000000000000" w:firstRow="0" w:lastRow="0" w:firstColumn="0" w:lastColumn="0" w:oddVBand="0" w:evenVBand="0" w:oddHBand="0" w:evenHBand="0" w:firstRowFirstColumn="0" w:firstRowLastColumn="0" w:lastRowFirstColumn="0" w:lastRowLastColumn="0"/>
            </w:pP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13E8E5A3" w14:textId="77777777" w:rsidR="00366DEA" w:rsidRDefault="00366DEA" w:rsidP="00D373E9">
            <w:pPr>
              <w:cnfStyle w:val="000000000000" w:firstRow="0" w:lastRow="0" w:firstColumn="0" w:lastColumn="0" w:oddVBand="0" w:evenVBand="0" w:oddHBand="0" w:evenHBand="0" w:firstRowFirstColumn="0" w:firstRowLastColumn="0" w:lastRowFirstColumn="0" w:lastRowLastColumn="0"/>
            </w:pP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68BE49BF" w14:textId="77777777" w:rsidR="00366DEA" w:rsidRDefault="00366DEA" w:rsidP="00EE4122">
            <w:pPr>
              <w:cnfStyle w:val="000000000000" w:firstRow="0" w:lastRow="0" w:firstColumn="0" w:lastColumn="0" w:oddVBand="0" w:evenVBand="0" w:oddHBand="0" w:evenHBand="0" w:firstRowFirstColumn="0" w:firstRowLastColumn="0" w:lastRowFirstColumn="0" w:lastRowLastColumn="0"/>
            </w:pPr>
          </w:p>
        </w:tc>
        <w:tc>
          <w:tcPr>
            <w:tcW w:w="1520" w:type="dxa"/>
            <w:tcBorders>
              <w:top w:val="single" w:sz="4" w:space="0" w:color="7F7F7F" w:themeColor="text1" w:themeTint="80"/>
              <w:left w:val="single" w:sz="4" w:space="0" w:color="auto"/>
              <w:bottom w:val="single" w:sz="4" w:space="0" w:color="7F7F7F" w:themeColor="text1" w:themeTint="80"/>
            </w:tcBorders>
          </w:tcPr>
          <w:p w14:paraId="672012AE" w14:textId="77777777" w:rsidR="00366DEA" w:rsidRDefault="00366DEA" w:rsidP="00D373E9">
            <w:pPr>
              <w:cnfStyle w:val="000000000000" w:firstRow="0" w:lastRow="0" w:firstColumn="0" w:lastColumn="0" w:oddVBand="0" w:evenVBand="0" w:oddHBand="0" w:evenHBand="0" w:firstRowFirstColumn="0" w:firstRowLastColumn="0" w:lastRowFirstColumn="0" w:lastRowLastColumn="0"/>
            </w:pPr>
          </w:p>
        </w:tc>
      </w:tr>
    </w:tbl>
    <w:p w14:paraId="44D6B770" w14:textId="6068C07F" w:rsidR="00D373E9" w:rsidRDefault="00D373E9" w:rsidP="00D373E9"/>
    <w:p w14:paraId="31B02E02" w14:textId="6753D113" w:rsidR="00D373E9" w:rsidRDefault="00366DEA" w:rsidP="00C0461E">
      <w:r>
        <w:t>Capacity and Scalability</w:t>
      </w:r>
    </w:p>
    <w:tbl>
      <w:tblPr>
        <w:tblStyle w:val="PlainTable51"/>
        <w:tblW w:w="0" w:type="auto"/>
        <w:tblLook w:val="04A0" w:firstRow="1" w:lastRow="0" w:firstColumn="1" w:lastColumn="0" w:noHBand="0" w:noVBand="1"/>
      </w:tblPr>
      <w:tblGrid>
        <w:gridCol w:w="1350"/>
        <w:gridCol w:w="1710"/>
        <w:gridCol w:w="1620"/>
        <w:gridCol w:w="3870"/>
        <w:gridCol w:w="1520"/>
      </w:tblGrid>
      <w:tr w:rsidR="00366DEA" w:rsidRPr="006C30E7" w14:paraId="46A97EC4" w14:textId="77777777" w:rsidTr="005B34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0" w:type="dxa"/>
          </w:tcPr>
          <w:p w14:paraId="1588BFE3" w14:textId="77777777" w:rsidR="00366DEA" w:rsidRPr="006C30E7" w:rsidRDefault="00366DEA" w:rsidP="005B3489">
            <w:pPr>
              <w:rPr>
                <w:i w:val="0"/>
              </w:rPr>
            </w:pPr>
            <w:r w:rsidRPr="006C30E7">
              <w:rPr>
                <w:i w:val="0"/>
              </w:rPr>
              <w:t>ID</w:t>
            </w:r>
          </w:p>
        </w:tc>
        <w:tc>
          <w:tcPr>
            <w:tcW w:w="1710" w:type="dxa"/>
          </w:tcPr>
          <w:p w14:paraId="3A363637" w14:textId="77777777" w:rsidR="00366DEA" w:rsidRPr="006C30E7" w:rsidRDefault="00366DEA" w:rsidP="005B3489">
            <w:pPr>
              <w:cnfStyle w:val="100000000000" w:firstRow="1" w:lastRow="0" w:firstColumn="0" w:lastColumn="0" w:oddVBand="0" w:evenVBand="0" w:oddHBand="0" w:evenHBand="0" w:firstRowFirstColumn="0" w:firstRowLastColumn="0" w:lastRowFirstColumn="0" w:lastRowLastColumn="0"/>
              <w:rPr>
                <w:i w:val="0"/>
              </w:rPr>
            </w:pPr>
            <w:r w:rsidRPr="006C30E7">
              <w:rPr>
                <w:i w:val="0"/>
              </w:rPr>
              <w:t>Type</w:t>
            </w:r>
          </w:p>
        </w:tc>
        <w:tc>
          <w:tcPr>
            <w:tcW w:w="1620" w:type="dxa"/>
          </w:tcPr>
          <w:p w14:paraId="4CCAB226" w14:textId="77777777" w:rsidR="00366DEA" w:rsidRPr="006C30E7" w:rsidRDefault="00366DEA" w:rsidP="005B3489">
            <w:pPr>
              <w:cnfStyle w:val="100000000000" w:firstRow="1" w:lastRow="0" w:firstColumn="0" w:lastColumn="0" w:oddVBand="0" w:evenVBand="0" w:oddHBand="0" w:evenHBand="0" w:firstRowFirstColumn="0" w:firstRowLastColumn="0" w:lastRowFirstColumn="0" w:lastRowLastColumn="0"/>
              <w:rPr>
                <w:i w:val="0"/>
              </w:rPr>
            </w:pPr>
            <w:r w:rsidRPr="006C30E7">
              <w:rPr>
                <w:i w:val="0"/>
              </w:rPr>
              <w:t>Platform</w:t>
            </w:r>
          </w:p>
        </w:tc>
        <w:tc>
          <w:tcPr>
            <w:tcW w:w="3870" w:type="dxa"/>
          </w:tcPr>
          <w:p w14:paraId="1721314D" w14:textId="77777777" w:rsidR="00366DEA" w:rsidRPr="006C30E7" w:rsidRDefault="00366DEA" w:rsidP="005B3489">
            <w:pPr>
              <w:cnfStyle w:val="100000000000" w:firstRow="1" w:lastRow="0" w:firstColumn="0" w:lastColumn="0" w:oddVBand="0" w:evenVBand="0" w:oddHBand="0" w:evenHBand="0" w:firstRowFirstColumn="0" w:firstRowLastColumn="0" w:lastRowFirstColumn="0" w:lastRowLastColumn="0"/>
              <w:rPr>
                <w:i w:val="0"/>
              </w:rPr>
            </w:pPr>
            <w:r w:rsidRPr="006C30E7">
              <w:rPr>
                <w:i w:val="0"/>
              </w:rPr>
              <w:t xml:space="preserve">Requirements description </w:t>
            </w:r>
          </w:p>
        </w:tc>
        <w:tc>
          <w:tcPr>
            <w:tcW w:w="1520" w:type="dxa"/>
          </w:tcPr>
          <w:p w14:paraId="6F6D141D" w14:textId="77777777" w:rsidR="00366DEA" w:rsidRPr="006C30E7" w:rsidRDefault="00366DEA" w:rsidP="005B3489">
            <w:pPr>
              <w:cnfStyle w:val="100000000000" w:firstRow="1" w:lastRow="0" w:firstColumn="0" w:lastColumn="0" w:oddVBand="0" w:evenVBand="0" w:oddHBand="0" w:evenHBand="0" w:firstRowFirstColumn="0" w:firstRowLastColumn="0" w:lastRowFirstColumn="0" w:lastRowLastColumn="0"/>
              <w:rPr>
                <w:i w:val="0"/>
              </w:rPr>
            </w:pPr>
            <w:r w:rsidRPr="006C30E7">
              <w:rPr>
                <w:i w:val="0"/>
              </w:rPr>
              <w:t>Priority</w:t>
            </w:r>
          </w:p>
        </w:tc>
      </w:tr>
      <w:tr w:rsidR="00366DEA" w14:paraId="6A808C3B" w14:textId="77777777" w:rsidTr="005B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6F710422" w14:textId="03696A83" w:rsidR="00366DEA" w:rsidRPr="006C30E7" w:rsidRDefault="00366DEA" w:rsidP="005B3489">
            <w:pPr>
              <w:rPr>
                <w:i w:val="0"/>
              </w:rPr>
            </w:pPr>
            <w:r>
              <w:rPr>
                <w:i w:val="0"/>
              </w:rPr>
              <w:lastRenderedPageBreak/>
              <w:t>ESN</w:t>
            </w:r>
            <w:r w:rsidR="0059353E">
              <w:rPr>
                <w:i w:val="0"/>
              </w:rPr>
              <w:t>53</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5DB891DF" w14:textId="77777777" w:rsidR="00366DEA" w:rsidRPr="006C30E7" w:rsidRDefault="00366DEA" w:rsidP="005B3489">
            <w:pPr>
              <w:cnfStyle w:val="000000100000" w:firstRow="0" w:lastRow="0" w:firstColumn="0" w:lastColumn="0" w:oddVBand="0" w:evenVBand="0" w:oddHBand="1" w:evenHBand="0" w:firstRowFirstColumn="0" w:firstRowLastColumn="0" w:lastRowFirstColumn="0" w:lastRowLastColumn="0"/>
            </w:pPr>
            <w:r>
              <w:t xml:space="preserve">Solution </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0CC10C3B" w14:textId="77777777" w:rsidR="00366DEA" w:rsidRPr="006C30E7" w:rsidRDefault="00366DEA" w:rsidP="005B3489">
            <w:pPr>
              <w:cnfStyle w:val="000000100000" w:firstRow="0" w:lastRow="0" w:firstColumn="0" w:lastColumn="0" w:oddVBand="0" w:evenVBand="0" w:oddHBand="1"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64FEDC58" w14:textId="7DE77169" w:rsidR="00366DEA" w:rsidRPr="006C30E7" w:rsidRDefault="00366DEA" w:rsidP="00366DEA">
            <w:pPr>
              <w:cnfStyle w:val="000000100000" w:firstRow="0" w:lastRow="0" w:firstColumn="0" w:lastColumn="0" w:oddVBand="0" w:evenVBand="0" w:oddHBand="1" w:evenHBand="0" w:firstRowFirstColumn="0" w:firstRowLastColumn="0" w:lastRowFirstColumn="0" w:lastRowLastColumn="0"/>
            </w:pPr>
            <w:r>
              <w:t>Initial deployment shall scale as per the minimum requirement of the client.</w:t>
            </w:r>
          </w:p>
        </w:tc>
        <w:tc>
          <w:tcPr>
            <w:tcW w:w="1520" w:type="dxa"/>
            <w:tcBorders>
              <w:top w:val="single" w:sz="4" w:space="0" w:color="7F7F7F" w:themeColor="text1" w:themeTint="80"/>
              <w:left w:val="single" w:sz="4" w:space="0" w:color="auto"/>
              <w:bottom w:val="single" w:sz="4" w:space="0" w:color="7F7F7F" w:themeColor="text1" w:themeTint="80"/>
            </w:tcBorders>
          </w:tcPr>
          <w:p w14:paraId="2057FC8E" w14:textId="77777777" w:rsidR="00366DEA" w:rsidRPr="006C30E7" w:rsidRDefault="00366DEA" w:rsidP="005B3489">
            <w:pPr>
              <w:cnfStyle w:val="000000100000" w:firstRow="0" w:lastRow="0" w:firstColumn="0" w:lastColumn="0" w:oddVBand="0" w:evenVBand="0" w:oddHBand="1" w:evenHBand="0" w:firstRowFirstColumn="0" w:firstRowLastColumn="0" w:lastRowFirstColumn="0" w:lastRowLastColumn="0"/>
            </w:pPr>
            <w:r>
              <w:t>1</w:t>
            </w:r>
          </w:p>
        </w:tc>
      </w:tr>
      <w:tr w:rsidR="00366DEA" w14:paraId="1805038B" w14:textId="77777777" w:rsidTr="005B3489">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6090998F" w14:textId="5BA2FFA1" w:rsidR="00366DEA" w:rsidRDefault="00366DEA" w:rsidP="00366DEA">
            <w:pPr>
              <w:rPr>
                <w:i w:val="0"/>
              </w:rPr>
            </w:pPr>
            <w:r>
              <w:rPr>
                <w:i w:val="0"/>
              </w:rPr>
              <w:t>ESN</w:t>
            </w:r>
            <w:r w:rsidR="0059353E">
              <w:rPr>
                <w:i w:val="0"/>
              </w:rPr>
              <w:t>54</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265FF2E5" w14:textId="77777777" w:rsidR="00366DEA" w:rsidRDefault="00366DEA" w:rsidP="005B3489">
            <w:pPr>
              <w:cnfStyle w:val="000000000000" w:firstRow="0" w:lastRow="0" w:firstColumn="0" w:lastColumn="0" w:oddVBand="0" w:evenVBand="0" w:oddHBand="0" w:evenHBand="0" w:firstRowFirstColumn="0" w:firstRowLastColumn="0" w:lastRowFirstColumn="0" w:lastRowLastColumn="0"/>
            </w:pPr>
            <w:r>
              <w:t>Solution</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49F5FCE7" w14:textId="77777777" w:rsidR="00366DEA" w:rsidRDefault="00366DEA" w:rsidP="005B3489">
            <w:pPr>
              <w:cnfStyle w:val="000000000000" w:firstRow="0" w:lastRow="0" w:firstColumn="0" w:lastColumn="0" w:oddVBand="0" w:evenVBand="0" w:oddHBand="0"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7CF40F38" w14:textId="6B8C3685" w:rsidR="00366DEA" w:rsidRDefault="00366DEA" w:rsidP="00366DEA">
            <w:pPr>
              <w:cnfStyle w:val="000000000000" w:firstRow="0" w:lastRow="0" w:firstColumn="0" w:lastColumn="0" w:oddVBand="0" w:evenVBand="0" w:oddHBand="0" w:evenHBand="0" w:firstRowFirstColumn="0" w:firstRowLastColumn="0" w:lastRowFirstColumn="0" w:lastRowLastColumn="0"/>
            </w:pPr>
            <w:r>
              <w:t>The solution/server needs to be adaptable and scalable for subscriber growth exceeding forecast. This shall be quantified in terms of time to scale, cost of scale and units of scale.</w:t>
            </w:r>
          </w:p>
        </w:tc>
        <w:tc>
          <w:tcPr>
            <w:tcW w:w="1520" w:type="dxa"/>
            <w:tcBorders>
              <w:top w:val="single" w:sz="4" w:space="0" w:color="7F7F7F" w:themeColor="text1" w:themeTint="80"/>
              <w:left w:val="single" w:sz="4" w:space="0" w:color="auto"/>
              <w:bottom w:val="single" w:sz="4" w:space="0" w:color="7F7F7F" w:themeColor="text1" w:themeTint="80"/>
            </w:tcBorders>
          </w:tcPr>
          <w:p w14:paraId="39F8C75D" w14:textId="77777777" w:rsidR="00366DEA" w:rsidRDefault="00366DEA" w:rsidP="005B3489">
            <w:pPr>
              <w:cnfStyle w:val="000000000000" w:firstRow="0" w:lastRow="0" w:firstColumn="0" w:lastColumn="0" w:oddVBand="0" w:evenVBand="0" w:oddHBand="0" w:evenHBand="0" w:firstRowFirstColumn="0" w:firstRowLastColumn="0" w:lastRowFirstColumn="0" w:lastRowLastColumn="0"/>
            </w:pPr>
            <w:r>
              <w:t>1</w:t>
            </w:r>
          </w:p>
        </w:tc>
      </w:tr>
    </w:tbl>
    <w:p w14:paraId="07608681" w14:textId="379AD2A4" w:rsidR="00366DEA" w:rsidRDefault="00366DEA" w:rsidP="00366DEA">
      <w:pPr>
        <w:pStyle w:val="Heading3"/>
        <w:rPr>
          <w:i w:val="0"/>
        </w:rPr>
      </w:pPr>
      <w:bookmarkStart w:id="33" w:name="_Toc449356223"/>
      <w:r w:rsidRPr="00A04C30">
        <w:rPr>
          <w:i w:val="0"/>
        </w:rPr>
        <w:t>High level use case statement-</w:t>
      </w:r>
      <w:r>
        <w:rPr>
          <w:i w:val="0"/>
        </w:rPr>
        <w:t>Operations and maintenance</w:t>
      </w:r>
      <w:bookmarkEnd w:id="33"/>
    </w:p>
    <w:p w14:paraId="3CDAEDD7" w14:textId="0E0F196D" w:rsidR="00366DEA" w:rsidRDefault="00366DEA" w:rsidP="00366DEA">
      <w:r>
        <w:t>Service integrations</w:t>
      </w:r>
    </w:p>
    <w:tbl>
      <w:tblPr>
        <w:tblStyle w:val="PlainTable51"/>
        <w:tblW w:w="0" w:type="auto"/>
        <w:tblLook w:val="04A0" w:firstRow="1" w:lastRow="0" w:firstColumn="1" w:lastColumn="0" w:noHBand="0" w:noVBand="1"/>
      </w:tblPr>
      <w:tblGrid>
        <w:gridCol w:w="1350"/>
        <w:gridCol w:w="1710"/>
        <w:gridCol w:w="1620"/>
        <w:gridCol w:w="3870"/>
        <w:gridCol w:w="1520"/>
      </w:tblGrid>
      <w:tr w:rsidR="00366DEA" w:rsidRPr="006C30E7" w14:paraId="7E28FFF4" w14:textId="77777777" w:rsidTr="005B34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0" w:type="dxa"/>
          </w:tcPr>
          <w:p w14:paraId="180A8A1D" w14:textId="77777777" w:rsidR="00366DEA" w:rsidRPr="006C30E7" w:rsidRDefault="00366DEA" w:rsidP="005B3489">
            <w:pPr>
              <w:rPr>
                <w:i w:val="0"/>
              </w:rPr>
            </w:pPr>
            <w:r w:rsidRPr="006C30E7">
              <w:rPr>
                <w:i w:val="0"/>
              </w:rPr>
              <w:t>ID</w:t>
            </w:r>
          </w:p>
        </w:tc>
        <w:tc>
          <w:tcPr>
            <w:tcW w:w="1710" w:type="dxa"/>
          </w:tcPr>
          <w:p w14:paraId="67613068" w14:textId="77777777" w:rsidR="00366DEA" w:rsidRPr="006C30E7" w:rsidRDefault="00366DEA" w:rsidP="005B3489">
            <w:pPr>
              <w:cnfStyle w:val="100000000000" w:firstRow="1" w:lastRow="0" w:firstColumn="0" w:lastColumn="0" w:oddVBand="0" w:evenVBand="0" w:oddHBand="0" w:evenHBand="0" w:firstRowFirstColumn="0" w:firstRowLastColumn="0" w:lastRowFirstColumn="0" w:lastRowLastColumn="0"/>
              <w:rPr>
                <w:i w:val="0"/>
              </w:rPr>
            </w:pPr>
            <w:r w:rsidRPr="006C30E7">
              <w:rPr>
                <w:i w:val="0"/>
              </w:rPr>
              <w:t>Type</w:t>
            </w:r>
          </w:p>
        </w:tc>
        <w:tc>
          <w:tcPr>
            <w:tcW w:w="1620" w:type="dxa"/>
          </w:tcPr>
          <w:p w14:paraId="168AF6A0" w14:textId="77777777" w:rsidR="00366DEA" w:rsidRPr="006C30E7" w:rsidRDefault="00366DEA" w:rsidP="005B3489">
            <w:pPr>
              <w:cnfStyle w:val="100000000000" w:firstRow="1" w:lastRow="0" w:firstColumn="0" w:lastColumn="0" w:oddVBand="0" w:evenVBand="0" w:oddHBand="0" w:evenHBand="0" w:firstRowFirstColumn="0" w:firstRowLastColumn="0" w:lastRowFirstColumn="0" w:lastRowLastColumn="0"/>
              <w:rPr>
                <w:i w:val="0"/>
              </w:rPr>
            </w:pPr>
            <w:r w:rsidRPr="006C30E7">
              <w:rPr>
                <w:i w:val="0"/>
              </w:rPr>
              <w:t>Platform</w:t>
            </w:r>
          </w:p>
        </w:tc>
        <w:tc>
          <w:tcPr>
            <w:tcW w:w="3870" w:type="dxa"/>
          </w:tcPr>
          <w:p w14:paraId="6C2420BA" w14:textId="77777777" w:rsidR="00366DEA" w:rsidRPr="006C30E7" w:rsidRDefault="00366DEA" w:rsidP="005B3489">
            <w:pPr>
              <w:cnfStyle w:val="100000000000" w:firstRow="1" w:lastRow="0" w:firstColumn="0" w:lastColumn="0" w:oddVBand="0" w:evenVBand="0" w:oddHBand="0" w:evenHBand="0" w:firstRowFirstColumn="0" w:firstRowLastColumn="0" w:lastRowFirstColumn="0" w:lastRowLastColumn="0"/>
              <w:rPr>
                <w:i w:val="0"/>
              </w:rPr>
            </w:pPr>
            <w:r w:rsidRPr="006C30E7">
              <w:rPr>
                <w:i w:val="0"/>
              </w:rPr>
              <w:t xml:space="preserve">Requirements description </w:t>
            </w:r>
          </w:p>
        </w:tc>
        <w:tc>
          <w:tcPr>
            <w:tcW w:w="1520" w:type="dxa"/>
          </w:tcPr>
          <w:p w14:paraId="41088026" w14:textId="77777777" w:rsidR="00366DEA" w:rsidRPr="006C30E7" w:rsidRDefault="00366DEA" w:rsidP="005B3489">
            <w:pPr>
              <w:cnfStyle w:val="100000000000" w:firstRow="1" w:lastRow="0" w:firstColumn="0" w:lastColumn="0" w:oddVBand="0" w:evenVBand="0" w:oddHBand="0" w:evenHBand="0" w:firstRowFirstColumn="0" w:firstRowLastColumn="0" w:lastRowFirstColumn="0" w:lastRowLastColumn="0"/>
              <w:rPr>
                <w:i w:val="0"/>
              </w:rPr>
            </w:pPr>
            <w:r w:rsidRPr="006C30E7">
              <w:rPr>
                <w:i w:val="0"/>
              </w:rPr>
              <w:t>Priority</w:t>
            </w:r>
          </w:p>
        </w:tc>
      </w:tr>
      <w:tr w:rsidR="00366DEA" w14:paraId="6CA0D200" w14:textId="77777777" w:rsidTr="005B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05F01ECB" w14:textId="7F20AE57" w:rsidR="00366DEA" w:rsidRPr="006C30E7" w:rsidRDefault="00366DEA" w:rsidP="005B3489">
            <w:pPr>
              <w:rPr>
                <w:i w:val="0"/>
              </w:rPr>
            </w:pPr>
            <w:r>
              <w:rPr>
                <w:i w:val="0"/>
              </w:rPr>
              <w:t>ESN</w:t>
            </w:r>
            <w:r w:rsidR="0059353E">
              <w:rPr>
                <w:i w:val="0"/>
              </w:rPr>
              <w:t>55</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67D9FBA1" w14:textId="77777777" w:rsidR="00366DEA" w:rsidRPr="006C30E7" w:rsidRDefault="00366DEA" w:rsidP="005B3489">
            <w:pPr>
              <w:cnfStyle w:val="000000100000" w:firstRow="0" w:lastRow="0" w:firstColumn="0" w:lastColumn="0" w:oddVBand="0" w:evenVBand="0" w:oddHBand="1" w:evenHBand="0" w:firstRowFirstColumn="0" w:firstRowLastColumn="0" w:lastRowFirstColumn="0" w:lastRowLastColumn="0"/>
            </w:pPr>
            <w:r>
              <w:t xml:space="preserve">Solution </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30973DEF" w14:textId="77777777" w:rsidR="00366DEA" w:rsidRPr="006C30E7" w:rsidRDefault="00366DEA" w:rsidP="005B3489">
            <w:pPr>
              <w:cnfStyle w:val="000000100000" w:firstRow="0" w:lastRow="0" w:firstColumn="0" w:lastColumn="0" w:oddVBand="0" w:evenVBand="0" w:oddHBand="1"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352FC9A0" w14:textId="3B9C488F" w:rsidR="00366DEA" w:rsidRPr="006C30E7" w:rsidRDefault="00366DEA" w:rsidP="00366DEA">
            <w:pPr>
              <w:cnfStyle w:val="000000100000" w:firstRow="0" w:lastRow="0" w:firstColumn="0" w:lastColumn="0" w:oddVBand="0" w:evenVBand="0" w:oddHBand="1" w:evenHBand="0" w:firstRowFirstColumn="0" w:firstRowLastColumn="0" w:lastRowFirstColumn="0" w:lastRowLastColumn="0"/>
            </w:pPr>
            <w:r>
              <w:t>Services shall be available via web using HTML5 rendered page or java script.</w:t>
            </w:r>
          </w:p>
        </w:tc>
        <w:tc>
          <w:tcPr>
            <w:tcW w:w="1520" w:type="dxa"/>
            <w:tcBorders>
              <w:top w:val="single" w:sz="4" w:space="0" w:color="7F7F7F" w:themeColor="text1" w:themeTint="80"/>
              <w:left w:val="single" w:sz="4" w:space="0" w:color="auto"/>
              <w:bottom w:val="single" w:sz="4" w:space="0" w:color="7F7F7F" w:themeColor="text1" w:themeTint="80"/>
            </w:tcBorders>
          </w:tcPr>
          <w:p w14:paraId="0556C3C3" w14:textId="77777777" w:rsidR="00366DEA" w:rsidRPr="006C30E7" w:rsidRDefault="00366DEA" w:rsidP="005B3489">
            <w:pPr>
              <w:cnfStyle w:val="000000100000" w:firstRow="0" w:lastRow="0" w:firstColumn="0" w:lastColumn="0" w:oddVBand="0" w:evenVBand="0" w:oddHBand="1" w:evenHBand="0" w:firstRowFirstColumn="0" w:firstRowLastColumn="0" w:lastRowFirstColumn="0" w:lastRowLastColumn="0"/>
            </w:pPr>
            <w:r>
              <w:t>1</w:t>
            </w:r>
          </w:p>
        </w:tc>
      </w:tr>
      <w:tr w:rsidR="00366DEA" w14:paraId="37BE085F" w14:textId="77777777" w:rsidTr="005B3489">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70A532BF" w14:textId="23CD316C" w:rsidR="00366DEA" w:rsidRDefault="00366DEA" w:rsidP="005B3489">
            <w:pPr>
              <w:rPr>
                <w:i w:val="0"/>
              </w:rPr>
            </w:pPr>
            <w:r>
              <w:rPr>
                <w:i w:val="0"/>
              </w:rPr>
              <w:t>ESN</w:t>
            </w:r>
            <w:r w:rsidR="00DC28CB">
              <w:rPr>
                <w:i w:val="0"/>
              </w:rPr>
              <w:t>5</w:t>
            </w:r>
            <w:r w:rsidR="0059353E">
              <w:rPr>
                <w:i w:val="0"/>
              </w:rPr>
              <w:t>6</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0C98C732" w14:textId="77777777" w:rsidR="00366DEA" w:rsidRDefault="00366DEA" w:rsidP="005B3489">
            <w:pPr>
              <w:cnfStyle w:val="000000000000" w:firstRow="0" w:lastRow="0" w:firstColumn="0" w:lastColumn="0" w:oddVBand="0" w:evenVBand="0" w:oddHBand="0" w:evenHBand="0" w:firstRowFirstColumn="0" w:firstRowLastColumn="0" w:lastRowFirstColumn="0" w:lastRowLastColumn="0"/>
            </w:pPr>
            <w:r>
              <w:t>Solution</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5C1E7BBD" w14:textId="77777777" w:rsidR="00366DEA" w:rsidRDefault="00366DEA" w:rsidP="005B3489">
            <w:pPr>
              <w:cnfStyle w:val="000000000000" w:firstRow="0" w:lastRow="0" w:firstColumn="0" w:lastColumn="0" w:oddVBand="0" w:evenVBand="0" w:oddHBand="0"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187DF2CE" w14:textId="5DFBCA70" w:rsidR="00366DEA" w:rsidRDefault="00366DEA" w:rsidP="005B3489">
            <w:pPr>
              <w:cnfStyle w:val="000000000000" w:firstRow="0" w:lastRow="0" w:firstColumn="0" w:lastColumn="0" w:oddVBand="0" w:evenVBand="0" w:oddHBand="0" w:evenHBand="0" w:firstRowFirstColumn="0" w:firstRowLastColumn="0" w:lastRowFirstColumn="0" w:lastRowLastColumn="0"/>
            </w:pPr>
            <w:r>
              <w:t xml:space="preserve">There will be integration towards </w:t>
            </w:r>
            <w:r w:rsidR="00E0768C">
              <w:t xml:space="preserve">MPESA </w:t>
            </w:r>
            <w:r>
              <w:t>and PayPal systems to cater for the transactions that will be taking place in the solution.</w:t>
            </w:r>
          </w:p>
        </w:tc>
        <w:tc>
          <w:tcPr>
            <w:tcW w:w="1520" w:type="dxa"/>
            <w:tcBorders>
              <w:top w:val="single" w:sz="4" w:space="0" w:color="7F7F7F" w:themeColor="text1" w:themeTint="80"/>
              <w:left w:val="single" w:sz="4" w:space="0" w:color="auto"/>
              <w:bottom w:val="single" w:sz="4" w:space="0" w:color="7F7F7F" w:themeColor="text1" w:themeTint="80"/>
            </w:tcBorders>
          </w:tcPr>
          <w:p w14:paraId="32D886F4" w14:textId="77777777" w:rsidR="00366DEA" w:rsidRDefault="00366DEA" w:rsidP="005B3489">
            <w:pPr>
              <w:cnfStyle w:val="000000000000" w:firstRow="0" w:lastRow="0" w:firstColumn="0" w:lastColumn="0" w:oddVBand="0" w:evenVBand="0" w:oddHBand="0" w:evenHBand="0" w:firstRowFirstColumn="0" w:firstRowLastColumn="0" w:lastRowFirstColumn="0" w:lastRowLastColumn="0"/>
            </w:pPr>
            <w:r>
              <w:t>1</w:t>
            </w:r>
          </w:p>
        </w:tc>
      </w:tr>
      <w:tr w:rsidR="00DC28CB" w14:paraId="1DF46C85" w14:textId="77777777" w:rsidTr="005B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3E6A3636" w14:textId="11EDD2C8" w:rsidR="00DC28CB" w:rsidRDefault="00DC28CB" w:rsidP="005B3489">
            <w:pPr>
              <w:rPr>
                <w:i w:val="0"/>
              </w:rPr>
            </w:pPr>
            <w:r>
              <w:rPr>
                <w:i w:val="0"/>
              </w:rPr>
              <w:t>ESN5</w:t>
            </w:r>
            <w:r w:rsidR="0059353E">
              <w:rPr>
                <w:i w:val="0"/>
              </w:rPr>
              <w:t>7</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0BAE9B4C" w14:textId="5F05B313" w:rsidR="00DC28CB" w:rsidRDefault="00DC28CB" w:rsidP="005B3489">
            <w:pPr>
              <w:cnfStyle w:val="000000100000" w:firstRow="0" w:lastRow="0" w:firstColumn="0" w:lastColumn="0" w:oddVBand="0" w:evenVBand="0" w:oddHBand="1" w:evenHBand="0" w:firstRowFirstColumn="0" w:firstRowLastColumn="0" w:lastRowFirstColumn="0" w:lastRowLastColumn="0"/>
            </w:pPr>
            <w:r>
              <w:t xml:space="preserve">Solution </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448878BE" w14:textId="78B3C6DA" w:rsidR="00DC28CB" w:rsidRDefault="00DC28CB" w:rsidP="005B3489">
            <w:pPr>
              <w:cnfStyle w:val="000000100000" w:firstRow="0" w:lastRow="0" w:firstColumn="0" w:lastColumn="0" w:oddVBand="0" w:evenVBand="0" w:oddHBand="1"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428CEB76" w14:textId="490E85AD" w:rsidR="00DC28CB" w:rsidRDefault="00DC28CB" w:rsidP="00DC28CB">
            <w:pPr>
              <w:cnfStyle w:val="000000100000" w:firstRow="0" w:lastRow="0" w:firstColumn="0" w:lastColumn="0" w:oddVBand="0" w:evenVBand="0" w:oddHBand="1" w:evenHBand="0" w:firstRowFirstColumn="0" w:firstRowLastColumn="0" w:lastRowFirstColumn="0" w:lastRowLastColumn="0"/>
            </w:pPr>
            <w:r>
              <w:t xml:space="preserve">The intention is to use Bugzilla to manage first line customer support trouble tickets. The solution shall provide an integration to allow </w:t>
            </w:r>
            <w:r>
              <w:lastRenderedPageBreak/>
              <w:t>subscribers to raise issues from within the solution.</w:t>
            </w:r>
          </w:p>
        </w:tc>
        <w:tc>
          <w:tcPr>
            <w:tcW w:w="1520" w:type="dxa"/>
            <w:tcBorders>
              <w:top w:val="single" w:sz="4" w:space="0" w:color="7F7F7F" w:themeColor="text1" w:themeTint="80"/>
              <w:left w:val="single" w:sz="4" w:space="0" w:color="auto"/>
              <w:bottom w:val="single" w:sz="4" w:space="0" w:color="7F7F7F" w:themeColor="text1" w:themeTint="80"/>
            </w:tcBorders>
          </w:tcPr>
          <w:p w14:paraId="3331F0EC" w14:textId="04351C8C" w:rsidR="00DC28CB" w:rsidRDefault="00DC28CB" w:rsidP="005B3489">
            <w:pPr>
              <w:cnfStyle w:val="000000100000" w:firstRow="0" w:lastRow="0" w:firstColumn="0" w:lastColumn="0" w:oddVBand="0" w:evenVBand="0" w:oddHBand="1" w:evenHBand="0" w:firstRowFirstColumn="0" w:firstRowLastColumn="0" w:lastRowFirstColumn="0" w:lastRowLastColumn="0"/>
            </w:pPr>
            <w:r>
              <w:lastRenderedPageBreak/>
              <w:t>1</w:t>
            </w:r>
          </w:p>
        </w:tc>
      </w:tr>
    </w:tbl>
    <w:p w14:paraId="49B3F6A9" w14:textId="3D839327" w:rsidR="00366DEA" w:rsidRDefault="00366DEA" w:rsidP="00366DEA"/>
    <w:p w14:paraId="744F2E2E" w14:textId="77777777" w:rsidR="00366DEA" w:rsidRDefault="00366DEA" w:rsidP="00366DEA"/>
    <w:p w14:paraId="6E11449C" w14:textId="304F6D8D" w:rsidR="00DC28CB" w:rsidRDefault="00DC28CB" w:rsidP="00DC28CB">
      <w:r>
        <w:t>Production and Releases</w:t>
      </w:r>
    </w:p>
    <w:tbl>
      <w:tblPr>
        <w:tblStyle w:val="PlainTable51"/>
        <w:tblW w:w="0" w:type="auto"/>
        <w:tblLook w:val="04A0" w:firstRow="1" w:lastRow="0" w:firstColumn="1" w:lastColumn="0" w:noHBand="0" w:noVBand="1"/>
      </w:tblPr>
      <w:tblGrid>
        <w:gridCol w:w="1350"/>
        <w:gridCol w:w="1710"/>
        <w:gridCol w:w="1620"/>
        <w:gridCol w:w="3870"/>
        <w:gridCol w:w="1520"/>
      </w:tblGrid>
      <w:tr w:rsidR="00DC28CB" w:rsidRPr="006C30E7" w14:paraId="77FA495E" w14:textId="77777777" w:rsidTr="005B34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0" w:type="dxa"/>
          </w:tcPr>
          <w:p w14:paraId="2781FB8D" w14:textId="77777777" w:rsidR="00DC28CB" w:rsidRPr="006C30E7" w:rsidRDefault="00DC28CB" w:rsidP="005B3489">
            <w:pPr>
              <w:rPr>
                <w:i w:val="0"/>
              </w:rPr>
            </w:pPr>
            <w:r w:rsidRPr="006C30E7">
              <w:rPr>
                <w:i w:val="0"/>
              </w:rPr>
              <w:t>ID</w:t>
            </w:r>
          </w:p>
        </w:tc>
        <w:tc>
          <w:tcPr>
            <w:tcW w:w="1710" w:type="dxa"/>
          </w:tcPr>
          <w:p w14:paraId="409C12D6" w14:textId="77777777" w:rsidR="00DC28CB" w:rsidRPr="006C30E7" w:rsidRDefault="00DC28CB" w:rsidP="005B3489">
            <w:pPr>
              <w:cnfStyle w:val="100000000000" w:firstRow="1" w:lastRow="0" w:firstColumn="0" w:lastColumn="0" w:oddVBand="0" w:evenVBand="0" w:oddHBand="0" w:evenHBand="0" w:firstRowFirstColumn="0" w:firstRowLastColumn="0" w:lastRowFirstColumn="0" w:lastRowLastColumn="0"/>
              <w:rPr>
                <w:i w:val="0"/>
              </w:rPr>
            </w:pPr>
            <w:r w:rsidRPr="006C30E7">
              <w:rPr>
                <w:i w:val="0"/>
              </w:rPr>
              <w:t>Type</w:t>
            </w:r>
          </w:p>
        </w:tc>
        <w:tc>
          <w:tcPr>
            <w:tcW w:w="1620" w:type="dxa"/>
          </w:tcPr>
          <w:p w14:paraId="3E8B6193" w14:textId="77777777" w:rsidR="00DC28CB" w:rsidRPr="006C30E7" w:rsidRDefault="00DC28CB" w:rsidP="005B3489">
            <w:pPr>
              <w:cnfStyle w:val="100000000000" w:firstRow="1" w:lastRow="0" w:firstColumn="0" w:lastColumn="0" w:oddVBand="0" w:evenVBand="0" w:oddHBand="0" w:evenHBand="0" w:firstRowFirstColumn="0" w:firstRowLastColumn="0" w:lastRowFirstColumn="0" w:lastRowLastColumn="0"/>
              <w:rPr>
                <w:i w:val="0"/>
              </w:rPr>
            </w:pPr>
            <w:r w:rsidRPr="006C30E7">
              <w:rPr>
                <w:i w:val="0"/>
              </w:rPr>
              <w:t>Platform</w:t>
            </w:r>
          </w:p>
        </w:tc>
        <w:tc>
          <w:tcPr>
            <w:tcW w:w="3870" w:type="dxa"/>
          </w:tcPr>
          <w:p w14:paraId="042B2956" w14:textId="77777777" w:rsidR="00DC28CB" w:rsidRPr="006C30E7" w:rsidRDefault="00DC28CB" w:rsidP="005B3489">
            <w:pPr>
              <w:cnfStyle w:val="100000000000" w:firstRow="1" w:lastRow="0" w:firstColumn="0" w:lastColumn="0" w:oddVBand="0" w:evenVBand="0" w:oddHBand="0" w:evenHBand="0" w:firstRowFirstColumn="0" w:firstRowLastColumn="0" w:lastRowFirstColumn="0" w:lastRowLastColumn="0"/>
              <w:rPr>
                <w:i w:val="0"/>
              </w:rPr>
            </w:pPr>
            <w:r w:rsidRPr="006C30E7">
              <w:rPr>
                <w:i w:val="0"/>
              </w:rPr>
              <w:t xml:space="preserve">Requirements description </w:t>
            </w:r>
          </w:p>
        </w:tc>
        <w:tc>
          <w:tcPr>
            <w:tcW w:w="1520" w:type="dxa"/>
          </w:tcPr>
          <w:p w14:paraId="06DD6F0F" w14:textId="77777777" w:rsidR="00DC28CB" w:rsidRPr="006C30E7" w:rsidRDefault="00DC28CB" w:rsidP="005B3489">
            <w:pPr>
              <w:cnfStyle w:val="100000000000" w:firstRow="1" w:lastRow="0" w:firstColumn="0" w:lastColumn="0" w:oddVBand="0" w:evenVBand="0" w:oddHBand="0" w:evenHBand="0" w:firstRowFirstColumn="0" w:firstRowLastColumn="0" w:lastRowFirstColumn="0" w:lastRowLastColumn="0"/>
              <w:rPr>
                <w:i w:val="0"/>
              </w:rPr>
            </w:pPr>
            <w:r w:rsidRPr="006C30E7">
              <w:rPr>
                <w:i w:val="0"/>
              </w:rPr>
              <w:t>Priority</w:t>
            </w:r>
          </w:p>
        </w:tc>
      </w:tr>
      <w:tr w:rsidR="00DC28CB" w14:paraId="667CC746" w14:textId="77777777" w:rsidTr="005B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57DDA0D2" w14:textId="6BBBEE43" w:rsidR="00DC28CB" w:rsidRPr="006C30E7" w:rsidRDefault="00DC28CB" w:rsidP="005B3489">
            <w:pPr>
              <w:rPr>
                <w:i w:val="0"/>
              </w:rPr>
            </w:pPr>
            <w:r>
              <w:rPr>
                <w:i w:val="0"/>
              </w:rPr>
              <w:t>ESN5</w:t>
            </w:r>
            <w:r w:rsidR="0059353E">
              <w:rPr>
                <w:i w:val="0"/>
              </w:rPr>
              <w:t>8</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6C6F73ED" w14:textId="77777777" w:rsidR="00DC28CB" w:rsidRPr="006C30E7" w:rsidRDefault="00DC28CB" w:rsidP="005B3489">
            <w:pPr>
              <w:cnfStyle w:val="000000100000" w:firstRow="0" w:lastRow="0" w:firstColumn="0" w:lastColumn="0" w:oddVBand="0" w:evenVBand="0" w:oddHBand="1" w:evenHBand="0" w:firstRowFirstColumn="0" w:firstRowLastColumn="0" w:lastRowFirstColumn="0" w:lastRowLastColumn="0"/>
            </w:pPr>
            <w:r>
              <w:t xml:space="preserve">Solution </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0ABF2A8F" w14:textId="77777777" w:rsidR="00DC28CB" w:rsidRPr="006C30E7" w:rsidRDefault="00DC28CB" w:rsidP="005B3489">
            <w:pPr>
              <w:cnfStyle w:val="000000100000" w:firstRow="0" w:lastRow="0" w:firstColumn="0" w:lastColumn="0" w:oddVBand="0" w:evenVBand="0" w:oddHBand="1"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62D0734F" w14:textId="2F6330DE" w:rsidR="00DC28CB" w:rsidRPr="006C30E7" w:rsidRDefault="00DC28CB" w:rsidP="005B3489">
            <w:pPr>
              <w:cnfStyle w:val="000000100000" w:firstRow="0" w:lastRow="0" w:firstColumn="0" w:lastColumn="0" w:oddVBand="0" w:evenVBand="0" w:oddHBand="1" w:evenHBand="0" w:firstRowFirstColumn="0" w:firstRowLastColumn="0" w:lastRowFirstColumn="0" w:lastRowLastColumn="0"/>
            </w:pPr>
            <w:r>
              <w:t>Full package of the platform i.e. files, folders and database shall be delivered to the client and hosted at the client’s servers of choice.</w:t>
            </w:r>
          </w:p>
        </w:tc>
        <w:tc>
          <w:tcPr>
            <w:tcW w:w="1520" w:type="dxa"/>
            <w:tcBorders>
              <w:top w:val="single" w:sz="4" w:space="0" w:color="7F7F7F" w:themeColor="text1" w:themeTint="80"/>
              <w:left w:val="single" w:sz="4" w:space="0" w:color="auto"/>
              <w:bottom w:val="single" w:sz="4" w:space="0" w:color="7F7F7F" w:themeColor="text1" w:themeTint="80"/>
            </w:tcBorders>
          </w:tcPr>
          <w:p w14:paraId="71E482DA" w14:textId="77777777" w:rsidR="00DC28CB" w:rsidRPr="006C30E7" w:rsidRDefault="00DC28CB" w:rsidP="005B3489">
            <w:pPr>
              <w:cnfStyle w:val="000000100000" w:firstRow="0" w:lastRow="0" w:firstColumn="0" w:lastColumn="0" w:oddVBand="0" w:evenVBand="0" w:oddHBand="1" w:evenHBand="0" w:firstRowFirstColumn="0" w:firstRowLastColumn="0" w:lastRowFirstColumn="0" w:lastRowLastColumn="0"/>
            </w:pPr>
            <w:r>
              <w:t>1</w:t>
            </w:r>
          </w:p>
        </w:tc>
      </w:tr>
      <w:tr w:rsidR="00DC28CB" w14:paraId="0E7D3DEA" w14:textId="77777777" w:rsidTr="005B3489">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5BF5BFCA" w14:textId="23B0759B" w:rsidR="00DC28CB" w:rsidRDefault="00DC28CB" w:rsidP="005B3489">
            <w:pPr>
              <w:rPr>
                <w:i w:val="0"/>
              </w:rPr>
            </w:pPr>
            <w:r>
              <w:rPr>
                <w:i w:val="0"/>
              </w:rPr>
              <w:t>ESN5</w:t>
            </w:r>
            <w:r w:rsidR="0059353E">
              <w:rPr>
                <w:i w:val="0"/>
              </w:rPr>
              <w:t>9</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7DCB8FC8" w14:textId="77777777" w:rsidR="00DC28CB" w:rsidRDefault="00DC28CB" w:rsidP="005B3489">
            <w:pPr>
              <w:cnfStyle w:val="000000000000" w:firstRow="0" w:lastRow="0" w:firstColumn="0" w:lastColumn="0" w:oddVBand="0" w:evenVBand="0" w:oddHBand="0" w:evenHBand="0" w:firstRowFirstColumn="0" w:firstRowLastColumn="0" w:lastRowFirstColumn="0" w:lastRowLastColumn="0"/>
            </w:pPr>
            <w:r>
              <w:t>Solution</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0557DEFA" w14:textId="77777777" w:rsidR="00DC28CB" w:rsidRDefault="00DC28CB" w:rsidP="005B3489">
            <w:pPr>
              <w:cnfStyle w:val="000000000000" w:firstRow="0" w:lastRow="0" w:firstColumn="0" w:lastColumn="0" w:oddVBand="0" w:evenVBand="0" w:oddHBand="0"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1711BEEA" w14:textId="43466E58" w:rsidR="00DC28CB" w:rsidRDefault="00DC28CB" w:rsidP="00DC28CB">
            <w:pPr>
              <w:cnfStyle w:val="000000000000" w:firstRow="0" w:lastRow="0" w:firstColumn="0" w:lastColumn="0" w:oddVBand="0" w:evenVBand="0" w:oddHBand="0" w:evenHBand="0" w:firstRowFirstColumn="0" w:firstRowLastColumn="0" w:lastRowFirstColumn="0" w:lastRowLastColumn="0"/>
            </w:pPr>
            <w:r>
              <w:t>Service/Product Release shall be in</w:t>
            </w:r>
            <w:r w:rsidR="009811BC">
              <w:t xml:space="preserve"> </w:t>
            </w:r>
            <w:r>
              <w:t>agreement with client conforming to the requirements defined in the current product roadmap requirement definition provided</w:t>
            </w:r>
            <w:r w:rsidR="009811BC">
              <w:t>.</w:t>
            </w:r>
          </w:p>
        </w:tc>
        <w:tc>
          <w:tcPr>
            <w:tcW w:w="1520" w:type="dxa"/>
            <w:tcBorders>
              <w:top w:val="single" w:sz="4" w:space="0" w:color="7F7F7F" w:themeColor="text1" w:themeTint="80"/>
              <w:left w:val="single" w:sz="4" w:space="0" w:color="auto"/>
              <w:bottom w:val="single" w:sz="4" w:space="0" w:color="7F7F7F" w:themeColor="text1" w:themeTint="80"/>
            </w:tcBorders>
          </w:tcPr>
          <w:p w14:paraId="1ED5E34A" w14:textId="77777777" w:rsidR="00DC28CB" w:rsidRDefault="00DC28CB" w:rsidP="005B3489">
            <w:pPr>
              <w:cnfStyle w:val="000000000000" w:firstRow="0" w:lastRow="0" w:firstColumn="0" w:lastColumn="0" w:oddVBand="0" w:evenVBand="0" w:oddHBand="0" w:evenHBand="0" w:firstRowFirstColumn="0" w:firstRowLastColumn="0" w:lastRowFirstColumn="0" w:lastRowLastColumn="0"/>
            </w:pPr>
            <w:r>
              <w:t>1</w:t>
            </w:r>
          </w:p>
        </w:tc>
      </w:tr>
      <w:tr w:rsidR="00DC28CB" w14:paraId="73CD5D37" w14:textId="77777777" w:rsidTr="005B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75BCFE0A" w14:textId="64DF94D8" w:rsidR="00DC28CB" w:rsidRDefault="00DC28CB" w:rsidP="005B3489">
            <w:pPr>
              <w:rPr>
                <w:i w:val="0"/>
              </w:rPr>
            </w:pPr>
            <w:r>
              <w:rPr>
                <w:i w:val="0"/>
              </w:rPr>
              <w:t>ESN</w:t>
            </w:r>
            <w:r w:rsidR="0059353E">
              <w:rPr>
                <w:i w:val="0"/>
              </w:rPr>
              <w:t>60</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6E6AC323" w14:textId="77777777" w:rsidR="00DC28CB" w:rsidRDefault="00DC28CB" w:rsidP="005B3489">
            <w:pPr>
              <w:cnfStyle w:val="000000100000" w:firstRow="0" w:lastRow="0" w:firstColumn="0" w:lastColumn="0" w:oddVBand="0" w:evenVBand="0" w:oddHBand="1" w:evenHBand="0" w:firstRowFirstColumn="0" w:firstRowLastColumn="0" w:lastRowFirstColumn="0" w:lastRowLastColumn="0"/>
            </w:pPr>
            <w:r>
              <w:t xml:space="preserve">Solution </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10CCF926" w14:textId="77777777" w:rsidR="00DC28CB" w:rsidRDefault="00DC28CB" w:rsidP="005B3489">
            <w:pPr>
              <w:cnfStyle w:val="000000100000" w:firstRow="0" w:lastRow="0" w:firstColumn="0" w:lastColumn="0" w:oddVBand="0" w:evenVBand="0" w:oddHBand="1"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227EDBC8" w14:textId="0AB558CD" w:rsidR="00DC28CB" w:rsidRDefault="009811BC" w:rsidP="009811BC">
            <w:pPr>
              <w:cnfStyle w:val="000000100000" w:firstRow="0" w:lastRow="0" w:firstColumn="0" w:lastColumn="0" w:oddVBand="0" w:evenVBand="0" w:oddHBand="1" w:evenHBand="0" w:firstRowFirstColumn="0" w:firstRowLastColumn="0" w:lastRowFirstColumn="0" w:lastRowLastColumn="0"/>
            </w:pPr>
            <w:r>
              <w:t>Client shall provide early product roadmap visibility, subject to commercial confidentiality constraints, identifying key features and services to allow Vendor to review options in respect to incremental development of ESN Platform.</w:t>
            </w:r>
          </w:p>
        </w:tc>
        <w:tc>
          <w:tcPr>
            <w:tcW w:w="1520" w:type="dxa"/>
            <w:tcBorders>
              <w:top w:val="single" w:sz="4" w:space="0" w:color="7F7F7F" w:themeColor="text1" w:themeTint="80"/>
              <w:left w:val="single" w:sz="4" w:space="0" w:color="auto"/>
              <w:bottom w:val="single" w:sz="4" w:space="0" w:color="7F7F7F" w:themeColor="text1" w:themeTint="80"/>
            </w:tcBorders>
          </w:tcPr>
          <w:p w14:paraId="77C24B3D" w14:textId="77777777" w:rsidR="00DC28CB" w:rsidRDefault="00DC28CB" w:rsidP="005B3489">
            <w:pPr>
              <w:cnfStyle w:val="000000100000" w:firstRow="0" w:lastRow="0" w:firstColumn="0" w:lastColumn="0" w:oddVBand="0" w:evenVBand="0" w:oddHBand="1" w:evenHBand="0" w:firstRowFirstColumn="0" w:firstRowLastColumn="0" w:lastRowFirstColumn="0" w:lastRowLastColumn="0"/>
            </w:pPr>
            <w:r>
              <w:t>1</w:t>
            </w:r>
          </w:p>
        </w:tc>
      </w:tr>
    </w:tbl>
    <w:p w14:paraId="4CE67D61" w14:textId="45030D28" w:rsidR="009811BC" w:rsidRDefault="009811BC" w:rsidP="009811BC">
      <w:r>
        <w:t>Support and maintenance</w:t>
      </w:r>
    </w:p>
    <w:tbl>
      <w:tblPr>
        <w:tblStyle w:val="PlainTable51"/>
        <w:tblW w:w="0" w:type="auto"/>
        <w:tblLook w:val="04A0" w:firstRow="1" w:lastRow="0" w:firstColumn="1" w:lastColumn="0" w:noHBand="0" w:noVBand="1"/>
      </w:tblPr>
      <w:tblGrid>
        <w:gridCol w:w="1350"/>
        <w:gridCol w:w="1710"/>
        <w:gridCol w:w="1620"/>
        <w:gridCol w:w="3870"/>
        <w:gridCol w:w="1520"/>
      </w:tblGrid>
      <w:tr w:rsidR="009811BC" w:rsidRPr="006C30E7" w14:paraId="3FED8776" w14:textId="77777777" w:rsidTr="005B34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0" w:type="dxa"/>
          </w:tcPr>
          <w:p w14:paraId="4164D0B9" w14:textId="77777777" w:rsidR="009811BC" w:rsidRPr="006C30E7" w:rsidRDefault="009811BC" w:rsidP="005B3489">
            <w:pPr>
              <w:rPr>
                <w:i w:val="0"/>
              </w:rPr>
            </w:pPr>
            <w:r w:rsidRPr="006C30E7">
              <w:rPr>
                <w:i w:val="0"/>
              </w:rPr>
              <w:lastRenderedPageBreak/>
              <w:t>ID</w:t>
            </w:r>
          </w:p>
        </w:tc>
        <w:tc>
          <w:tcPr>
            <w:tcW w:w="1710" w:type="dxa"/>
          </w:tcPr>
          <w:p w14:paraId="53A824EB" w14:textId="77777777" w:rsidR="009811BC" w:rsidRPr="006C30E7" w:rsidRDefault="009811BC" w:rsidP="005B3489">
            <w:pPr>
              <w:cnfStyle w:val="100000000000" w:firstRow="1" w:lastRow="0" w:firstColumn="0" w:lastColumn="0" w:oddVBand="0" w:evenVBand="0" w:oddHBand="0" w:evenHBand="0" w:firstRowFirstColumn="0" w:firstRowLastColumn="0" w:lastRowFirstColumn="0" w:lastRowLastColumn="0"/>
              <w:rPr>
                <w:i w:val="0"/>
              </w:rPr>
            </w:pPr>
            <w:r w:rsidRPr="006C30E7">
              <w:rPr>
                <w:i w:val="0"/>
              </w:rPr>
              <w:t>Type</w:t>
            </w:r>
          </w:p>
        </w:tc>
        <w:tc>
          <w:tcPr>
            <w:tcW w:w="1620" w:type="dxa"/>
          </w:tcPr>
          <w:p w14:paraId="749D31CC" w14:textId="77777777" w:rsidR="009811BC" w:rsidRPr="006C30E7" w:rsidRDefault="009811BC" w:rsidP="005B3489">
            <w:pPr>
              <w:cnfStyle w:val="100000000000" w:firstRow="1" w:lastRow="0" w:firstColumn="0" w:lastColumn="0" w:oddVBand="0" w:evenVBand="0" w:oddHBand="0" w:evenHBand="0" w:firstRowFirstColumn="0" w:firstRowLastColumn="0" w:lastRowFirstColumn="0" w:lastRowLastColumn="0"/>
              <w:rPr>
                <w:i w:val="0"/>
              </w:rPr>
            </w:pPr>
            <w:r w:rsidRPr="006C30E7">
              <w:rPr>
                <w:i w:val="0"/>
              </w:rPr>
              <w:t>Platform</w:t>
            </w:r>
          </w:p>
        </w:tc>
        <w:tc>
          <w:tcPr>
            <w:tcW w:w="3870" w:type="dxa"/>
          </w:tcPr>
          <w:p w14:paraId="4D8C4490" w14:textId="77777777" w:rsidR="009811BC" w:rsidRPr="006C30E7" w:rsidRDefault="009811BC" w:rsidP="005B3489">
            <w:pPr>
              <w:cnfStyle w:val="100000000000" w:firstRow="1" w:lastRow="0" w:firstColumn="0" w:lastColumn="0" w:oddVBand="0" w:evenVBand="0" w:oddHBand="0" w:evenHBand="0" w:firstRowFirstColumn="0" w:firstRowLastColumn="0" w:lastRowFirstColumn="0" w:lastRowLastColumn="0"/>
              <w:rPr>
                <w:i w:val="0"/>
              </w:rPr>
            </w:pPr>
            <w:r w:rsidRPr="006C30E7">
              <w:rPr>
                <w:i w:val="0"/>
              </w:rPr>
              <w:t xml:space="preserve">Requirements description </w:t>
            </w:r>
          </w:p>
        </w:tc>
        <w:tc>
          <w:tcPr>
            <w:tcW w:w="1520" w:type="dxa"/>
          </w:tcPr>
          <w:p w14:paraId="192F200E" w14:textId="77777777" w:rsidR="009811BC" w:rsidRPr="006C30E7" w:rsidRDefault="009811BC" w:rsidP="005B3489">
            <w:pPr>
              <w:cnfStyle w:val="100000000000" w:firstRow="1" w:lastRow="0" w:firstColumn="0" w:lastColumn="0" w:oddVBand="0" w:evenVBand="0" w:oddHBand="0" w:evenHBand="0" w:firstRowFirstColumn="0" w:firstRowLastColumn="0" w:lastRowFirstColumn="0" w:lastRowLastColumn="0"/>
              <w:rPr>
                <w:i w:val="0"/>
              </w:rPr>
            </w:pPr>
            <w:r w:rsidRPr="006C30E7">
              <w:rPr>
                <w:i w:val="0"/>
              </w:rPr>
              <w:t>Priority</w:t>
            </w:r>
          </w:p>
        </w:tc>
      </w:tr>
      <w:tr w:rsidR="009811BC" w14:paraId="1326D994" w14:textId="77777777" w:rsidTr="005B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1672938F" w14:textId="6196A982" w:rsidR="009811BC" w:rsidRPr="006C30E7" w:rsidRDefault="009811BC" w:rsidP="005B3489">
            <w:pPr>
              <w:rPr>
                <w:i w:val="0"/>
              </w:rPr>
            </w:pPr>
            <w:r>
              <w:rPr>
                <w:i w:val="0"/>
              </w:rPr>
              <w:t>ESN</w:t>
            </w:r>
            <w:r w:rsidR="0059353E">
              <w:rPr>
                <w:i w:val="0"/>
              </w:rPr>
              <w:t>61</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449398AF" w14:textId="77777777" w:rsidR="009811BC" w:rsidRPr="006C30E7" w:rsidRDefault="009811BC" w:rsidP="005B3489">
            <w:pPr>
              <w:cnfStyle w:val="000000100000" w:firstRow="0" w:lastRow="0" w:firstColumn="0" w:lastColumn="0" w:oddVBand="0" w:evenVBand="0" w:oddHBand="1" w:evenHBand="0" w:firstRowFirstColumn="0" w:firstRowLastColumn="0" w:lastRowFirstColumn="0" w:lastRowLastColumn="0"/>
            </w:pPr>
            <w:r>
              <w:t xml:space="preserve">Solution </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6D555334" w14:textId="77777777" w:rsidR="009811BC" w:rsidRPr="006C30E7" w:rsidRDefault="009811BC" w:rsidP="005B3489">
            <w:pPr>
              <w:cnfStyle w:val="000000100000" w:firstRow="0" w:lastRow="0" w:firstColumn="0" w:lastColumn="0" w:oddVBand="0" w:evenVBand="0" w:oddHBand="1"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7D65E5BA" w14:textId="2E603B21" w:rsidR="009811BC" w:rsidRPr="006C30E7" w:rsidRDefault="009811BC" w:rsidP="009811BC">
            <w:pPr>
              <w:cnfStyle w:val="000000100000" w:firstRow="0" w:lastRow="0" w:firstColumn="0" w:lastColumn="0" w:oddVBand="0" w:evenVBand="0" w:oddHBand="1" w:evenHBand="0" w:firstRowFirstColumn="0" w:firstRowLastColumn="0" w:lastRowFirstColumn="0" w:lastRowLastColumn="0"/>
            </w:pPr>
            <w:r>
              <w:t>Vendor shall support the solution by providing second-line problem management and resolution. This shall be clearly identified with process, response times and a measurable Service Level Agreement.</w:t>
            </w:r>
          </w:p>
        </w:tc>
        <w:tc>
          <w:tcPr>
            <w:tcW w:w="1520" w:type="dxa"/>
            <w:tcBorders>
              <w:top w:val="single" w:sz="4" w:space="0" w:color="7F7F7F" w:themeColor="text1" w:themeTint="80"/>
              <w:left w:val="single" w:sz="4" w:space="0" w:color="auto"/>
              <w:bottom w:val="single" w:sz="4" w:space="0" w:color="7F7F7F" w:themeColor="text1" w:themeTint="80"/>
            </w:tcBorders>
          </w:tcPr>
          <w:p w14:paraId="492B09E1" w14:textId="77777777" w:rsidR="009811BC" w:rsidRPr="006C30E7" w:rsidRDefault="009811BC" w:rsidP="005B3489">
            <w:pPr>
              <w:cnfStyle w:val="000000100000" w:firstRow="0" w:lastRow="0" w:firstColumn="0" w:lastColumn="0" w:oddVBand="0" w:evenVBand="0" w:oddHBand="1" w:evenHBand="0" w:firstRowFirstColumn="0" w:firstRowLastColumn="0" w:lastRowFirstColumn="0" w:lastRowLastColumn="0"/>
            </w:pPr>
            <w:r>
              <w:t>1</w:t>
            </w:r>
          </w:p>
        </w:tc>
      </w:tr>
      <w:tr w:rsidR="009811BC" w14:paraId="3F1842E1" w14:textId="77777777" w:rsidTr="005B3489">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5475B843" w14:textId="334DF1EB" w:rsidR="009811BC" w:rsidRDefault="009811BC" w:rsidP="005B3489">
            <w:pPr>
              <w:rPr>
                <w:i w:val="0"/>
              </w:rPr>
            </w:pPr>
            <w:r>
              <w:rPr>
                <w:i w:val="0"/>
              </w:rPr>
              <w:t>ESN</w:t>
            </w:r>
            <w:r w:rsidR="0059353E">
              <w:rPr>
                <w:i w:val="0"/>
              </w:rPr>
              <w:t>62</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432AD6B4" w14:textId="77777777" w:rsidR="009811BC" w:rsidRDefault="009811BC" w:rsidP="005B3489">
            <w:pPr>
              <w:cnfStyle w:val="000000000000" w:firstRow="0" w:lastRow="0" w:firstColumn="0" w:lastColumn="0" w:oddVBand="0" w:evenVBand="0" w:oddHBand="0" w:evenHBand="0" w:firstRowFirstColumn="0" w:firstRowLastColumn="0" w:lastRowFirstColumn="0" w:lastRowLastColumn="0"/>
            </w:pPr>
            <w:r>
              <w:t>Solution</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5D7B949A" w14:textId="77777777" w:rsidR="009811BC" w:rsidRDefault="009811BC" w:rsidP="005B3489">
            <w:pPr>
              <w:cnfStyle w:val="000000000000" w:firstRow="0" w:lastRow="0" w:firstColumn="0" w:lastColumn="0" w:oddVBand="0" w:evenVBand="0" w:oddHBand="0"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6900B049" w14:textId="56F1296A" w:rsidR="009811BC" w:rsidRDefault="009811BC" w:rsidP="005B3489">
            <w:pPr>
              <w:cnfStyle w:val="000000000000" w:firstRow="0" w:lastRow="0" w:firstColumn="0" w:lastColumn="0" w:oddVBand="0" w:evenVBand="0" w:oddHBand="0" w:evenHBand="0" w:firstRowFirstColumn="0" w:firstRowLastColumn="0" w:lastRowFirstColumn="0" w:lastRowLastColumn="0"/>
            </w:pPr>
            <w:r w:rsidRPr="009811BC">
              <w:t>Support shall be available 24x7x365.</w:t>
            </w:r>
          </w:p>
        </w:tc>
        <w:tc>
          <w:tcPr>
            <w:tcW w:w="1520" w:type="dxa"/>
            <w:tcBorders>
              <w:top w:val="single" w:sz="4" w:space="0" w:color="7F7F7F" w:themeColor="text1" w:themeTint="80"/>
              <w:left w:val="single" w:sz="4" w:space="0" w:color="auto"/>
              <w:bottom w:val="single" w:sz="4" w:space="0" w:color="7F7F7F" w:themeColor="text1" w:themeTint="80"/>
            </w:tcBorders>
          </w:tcPr>
          <w:p w14:paraId="5A77C047" w14:textId="77777777" w:rsidR="009811BC" w:rsidRDefault="009811BC" w:rsidP="005B3489">
            <w:pPr>
              <w:cnfStyle w:val="000000000000" w:firstRow="0" w:lastRow="0" w:firstColumn="0" w:lastColumn="0" w:oddVBand="0" w:evenVBand="0" w:oddHBand="0" w:evenHBand="0" w:firstRowFirstColumn="0" w:firstRowLastColumn="0" w:lastRowFirstColumn="0" w:lastRowLastColumn="0"/>
            </w:pPr>
            <w:r>
              <w:t>1</w:t>
            </w:r>
          </w:p>
        </w:tc>
      </w:tr>
      <w:tr w:rsidR="009811BC" w14:paraId="4C1B37E1" w14:textId="77777777" w:rsidTr="005B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20CA7879" w14:textId="3E86E26E" w:rsidR="009811BC" w:rsidRDefault="009811BC" w:rsidP="005B3489">
            <w:pPr>
              <w:rPr>
                <w:i w:val="0"/>
              </w:rPr>
            </w:pPr>
            <w:r>
              <w:rPr>
                <w:i w:val="0"/>
              </w:rPr>
              <w:t>ESN</w:t>
            </w:r>
            <w:r w:rsidR="0059353E">
              <w:rPr>
                <w:i w:val="0"/>
              </w:rPr>
              <w:t>63</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127C7F6B" w14:textId="77777777" w:rsidR="009811BC" w:rsidRDefault="009811BC" w:rsidP="005B3489">
            <w:pPr>
              <w:cnfStyle w:val="000000100000" w:firstRow="0" w:lastRow="0" w:firstColumn="0" w:lastColumn="0" w:oddVBand="0" w:evenVBand="0" w:oddHBand="1" w:evenHBand="0" w:firstRowFirstColumn="0" w:firstRowLastColumn="0" w:lastRowFirstColumn="0" w:lastRowLastColumn="0"/>
            </w:pPr>
            <w:r>
              <w:t xml:space="preserve">Solution </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4D30EDF5" w14:textId="77777777" w:rsidR="009811BC" w:rsidRDefault="009811BC" w:rsidP="005B3489">
            <w:pPr>
              <w:cnfStyle w:val="000000100000" w:firstRow="0" w:lastRow="0" w:firstColumn="0" w:lastColumn="0" w:oddVBand="0" w:evenVBand="0" w:oddHBand="1"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6925B1C8" w14:textId="5F9EB7FA" w:rsidR="009811BC" w:rsidRDefault="009811BC" w:rsidP="009811BC">
            <w:pPr>
              <w:cnfStyle w:val="000000100000" w:firstRow="0" w:lastRow="0" w:firstColumn="0" w:lastColumn="0" w:oddVBand="0" w:evenVBand="0" w:oddHBand="1" w:evenHBand="0" w:firstRowFirstColumn="0" w:firstRowLastColumn="0" w:lastRowFirstColumn="0" w:lastRowLastColumn="0"/>
            </w:pPr>
            <w:r>
              <w:t>Client shall publish the support process to be used including contact details.</w:t>
            </w:r>
          </w:p>
        </w:tc>
        <w:tc>
          <w:tcPr>
            <w:tcW w:w="1520" w:type="dxa"/>
            <w:tcBorders>
              <w:top w:val="single" w:sz="4" w:space="0" w:color="7F7F7F" w:themeColor="text1" w:themeTint="80"/>
              <w:left w:val="single" w:sz="4" w:space="0" w:color="auto"/>
              <w:bottom w:val="single" w:sz="4" w:space="0" w:color="7F7F7F" w:themeColor="text1" w:themeTint="80"/>
            </w:tcBorders>
          </w:tcPr>
          <w:p w14:paraId="6622476E" w14:textId="77777777" w:rsidR="009811BC" w:rsidRDefault="009811BC" w:rsidP="005B3489">
            <w:pPr>
              <w:cnfStyle w:val="000000100000" w:firstRow="0" w:lastRow="0" w:firstColumn="0" w:lastColumn="0" w:oddVBand="0" w:evenVBand="0" w:oddHBand="1" w:evenHBand="0" w:firstRowFirstColumn="0" w:firstRowLastColumn="0" w:lastRowFirstColumn="0" w:lastRowLastColumn="0"/>
            </w:pPr>
            <w:r>
              <w:t>1</w:t>
            </w:r>
          </w:p>
        </w:tc>
      </w:tr>
    </w:tbl>
    <w:p w14:paraId="1402DE5C" w14:textId="77777777" w:rsidR="001B2E26" w:rsidRPr="001B2E26" w:rsidRDefault="001B2E26" w:rsidP="001B2E26"/>
    <w:p w14:paraId="0BCEE9F2" w14:textId="520243BB" w:rsidR="009811BC" w:rsidRDefault="009811BC" w:rsidP="009811BC">
      <w:pPr>
        <w:pStyle w:val="Heading3"/>
        <w:rPr>
          <w:i w:val="0"/>
        </w:rPr>
      </w:pPr>
      <w:bookmarkStart w:id="34" w:name="_Toc449356224"/>
      <w:r w:rsidRPr="00A04C30">
        <w:rPr>
          <w:i w:val="0"/>
        </w:rPr>
        <w:t>High level use case statement-</w:t>
      </w:r>
      <w:r>
        <w:rPr>
          <w:i w:val="0"/>
        </w:rPr>
        <w:t>Security</w:t>
      </w:r>
      <w:bookmarkEnd w:id="34"/>
    </w:p>
    <w:p w14:paraId="1BF1A4EF" w14:textId="0A682F3B" w:rsidR="009811BC" w:rsidRDefault="009811BC" w:rsidP="009811BC">
      <w:r>
        <w:t>Access</w:t>
      </w:r>
    </w:p>
    <w:tbl>
      <w:tblPr>
        <w:tblStyle w:val="PlainTable51"/>
        <w:tblW w:w="0" w:type="auto"/>
        <w:tblLook w:val="04A0" w:firstRow="1" w:lastRow="0" w:firstColumn="1" w:lastColumn="0" w:noHBand="0" w:noVBand="1"/>
      </w:tblPr>
      <w:tblGrid>
        <w:gridCol w:w="1350"/>
        <w:gridCol w:w="1710"/>
        <w:gridCol w:w="1620"/>
        <w:gridCol w:w="3870"/>
        <w:gridCol w:w="1520"/>
      </w:tblGrid>
      <w:tr w:rsidR="009811BC" w:rsidRPr="006C30E7" w14:paraId="74AE1F9E" w14:textId="77777777" w:rsidTr="005B34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0" w:type="dxa"/>
          </w:tcPr>
          <w:p w14:paraId="20512B42" w14:textId="77777777" w:rsidR="009811BC" w:rsidRPr="006C30E7" w:rsidRDefault="009811BC" w:rsidP="005B3489">
            <w:pPr>
              <w:rPr>
                <w:i w:val="0"/>
              </w:rPr>
            </w:pPr>
            <w:r w:rsidRPr="006C30E7">
              <w:rPr>
                <w:i w:val="0"/>
              </w:rPr>
              <w:t>ID</w:t>
            </w:r>
          </w:p>
        </w:tc>
        <w:tc>
          <w:tcPr>
            <w:tcW w:w="1710" w:type="dxa"/>
          </w:tcPr>
          <w:p w14:paraId="64F552EC" w14:textId="77777777" w:rsidR="009811BC" w:rsidRPr="006C30E7" w:rsidRDefault="009811BC" w:rsidP="005B3489">
            <w:pPr>
              <w:cnfStyle w:val="100000000000" w:firstRow="1" w:lastRow="0" w:firstColumn="0" w:lastColumn="0" w:oddVBand="0" w:evenVBand="0" w:oddHBand="0" w:evenHBand="0" w:firstRowFirstColumn="0" w:firstRowLastColumn="0" w:lastRowFirstColumn="0" w:lastRowLastColumn="0"/>
              <w:rPr>
                <w:i w:val="0"/>
              </w:rPr>
            </w:pPr>
            <w:r w:rsidRPr="006C30E7">
              <w:rPr>
                <w:i w:val="0"/>
              </w:rPr>
              <w:t>Type</w:t>
            </w:r>
          </w:p>
        </w:tc>
        <w:tc>
          <w:tcPr>
            <w:tcW w:w="1620" w:type="dxa"/>
          </w:tcPr>
          <w:p w14:paraId="327B20AB" w14:textId="77777777" w:rsidR="009811BC" w:rsidRPr="006C30E7" w:rsidRDefault="009811BC" w:rsidP="005B3489">
            <w:pPr>
              <w:cnfStyle w:val="100000000000" w:firstRow="1" w:lastRow="0" w:firstColumn="0" w:lastColumn="0" w:oddVBand="0" w:evenVBand="0" w:oddHBand="0" w:evenHBand="0" w:firstRowFirstColumn="0" w:firstRowLastColumn="0" w:lastRowFirstColumn="0" w:lastRowLastColumn="0"/>
              <w:rPr>
                <w:i w:val="0"/>
              </w:rPr>
            </w:pPr>
            <w:r w:rsidRPr="006C30E7">
              <w:rPr>
                <w:i w:val="0"/>
              </w:rPr>
              <w:t>Platform</w:t>
            </w:r>
          </w:p>
        </w:tc>
        <w:tc>
          <w:tcPr>
            <w:tcW w:w="3870" w:type="dxa"/>
          </w:tcPr>
          <w:p w14:paraId="38A12068" w14:textId="77777777" w:rsidR="009811BC" w:rsidRPr="006C30E7" w:rsidRDefault="009811BC" w:rsidP="005B3489">
            <w:pPr>
              <w:cnfStyle w:val="100000000000" w:firstRow="1" w:lastRow="0" w:firstColumn="0" w:lastColumn="0" w:oddVBand="0" w:evenVBand="0" w:oddHBand="0" w:evenHBand="0" w:firstRowFirstColumn="0" w:firstRowLastColumn="0" w:lastRowFirstColumn="0" w:lastRowLastColumn="0"/>
              <w:rPr>
                <w:i w:val="0"/>
              </w:rPr>
            </w:pPr>
            <w:r w:rsidRPr="006C30E7">
              <w:rPr>
                <w:i w:val="0"/>
              </w:rPr>
              <w:t xml:space="preserve">Requirements description </w:t>
            </w:r>
          </w:p>
        </w:tc>
        <w:tc>
          <w:tcPr>
            <w:tcW w:w="1520" w:type="dxa"/>
          </w:tcPr>
          <w:p w14:paraId="1864F8EB" w14:textId="77777777" w:rsidR="009811BC" w:rsidRPr="006C30E7" w:rsidRDefault="009811BC" w:rsidP="005B3489">
            <w:pPr>
              <w:cnfStyle w:val="100000000000" w:firstRow="1" w:lastRow="0" w:firstColumn="0" w:lastColumn="0" w:oddVBand="0" w:evenVBand="0" w:oddHBand="0" w:evenHBand="0" w:firstRowFirstColumn="0" w:firstRowLastColumn="0" w:lastRowFirstColumn="0" w:lastRowLastColumn="0"/>
              <w:rPr>
                <w:i w:val="0"/>
              </w:rPr>
            </w:pPr>
            <w:r w:rsidRPr="006C30E7">
              <w:rPr>
                <w:i w:val="0"/>
              </w:rPr>
              <w:t>Priority</w:t>
            </w:r>
          </w:p>
        </w:tc>
      </w:tr>
      <w:tr w:rsidR="009811BC" w14:paraId="0640897E" w14:textId="77777777" w:rsidTr="005B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56FFDED7" w14:textId="198C24A6" w:rsidR="009811BC" w:rsidRPr="006C30E7" w:rsidRDefault="009811BC" w:rsidP="005B3489">
            <w:pPr>
              <w:rPr>
                <w:i w:val="0"/>
              </w:rPr>
            </w:pPr>
            <w:r>
              <w:rPr>
                <w:i w:val="0"/>
              </w:rPr>
              <w:t>ESN</w:t>
            </w:r>
            <w:r w:rsidR="0059353E">
              <w:rPr>
                <w:i w:val="0"/>
              </w:rPr>
              <w:t>64</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3114D46B" w14:textId="7A72F7D2" w:rsidR="009811BC" w:rsidRPr="006C30E7" w:rsidRDefault="009811BC" w:rsidP="005B3489">
            <w:pPr>
              <w:cnfStyle w:val="000000100000" w:firstRow="0" w:lastRow="0" w:firstColumn="0" w:lastColumn="0" w:oddVBand="0" w:evenVBand="0" w:oddHBand="1" w:evenHBand="0" w:firstRowFirstColumn="0" w:firstRowLastColumn="0" w:lastRowFirstColumn="0" w:lastRowLastColumn="0"/>
            </w:pPr>
            <w:r>
              <w:t xml:space="preserve">User </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0725DF72" w14:textId="77777777" w:rsidR="009811BC" w:rsidRPr="006C30E7" w:rsidRDefault="009811BC" w:rsidP="005B3489">
            <w:pPr>
              <w:cnfStyle w:val="000000100000" w:firstRow="0" w:lastRow="0" w:firstColumn="0" w:lastColumn="0" w:oddVBand="0" w:evenVBand="0" w:oddHBand="1"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52F9D255" w14:textId="6C750BDE" w:rsidR="009811BC" w:rsidRPr="006C30E7" w:rsidRDefault="009811BC" w:rsidP="005B3489">
            <w:pPr>
              <w:cnfStyle w:val="000000100000" w:firstRow="0" w:lastRow="0" w:firstColumn="0" w:lastColumn="0" w:oddVBand="0" w:evenVBand="0" w:oddHBand="1" w:evenHBand="0" w:firstRowFirstColumn="0" w:firstRowLastColumn="0" w:lastRowFirstColumn="0" w:lastRowLastColumn="0"/>
            </w:pPr>
            <w:r>
              <w:t>Registration shall be required before use of the system is granted</w:t>
            </w:r>
          </w:p>
        </w:tc>
        <w:tc>
          <w:tcPr>
            <w:tcW w:w="1520" w:type="dxa"/>
            <w:tcBorders>
              <w:top w:val="single" w:sz="4" w:space="0" w:color="7F7F7F" w:themeColor="text1" w:themeTint="80"/>
              <w:left w:val="single" w:sz="4" w:space="0" w:color="auto"/>
              <w:bottom w:val="single" w:sz="4" w:space="0" w:color="7F7F7F" w:themeColor="text1" w:themeTint="80"/>
            </w:tcBorders>
          </w:tcPr>
          <w:p w14:paraId="5506F061" w14:textId="77777777" w:rsidR="009811BC" w:rsidRPr="006C30E7" w:rsidRDefault="009811BC" w:rsidP="005B3489">
            <w:pPr>
              <w:cnfStyle w:val="000000100000" w:firstRow="0" w:lastRow="0" w:firstColumn="0" w:lastColumn="0" w:oddVBand="0" w:evenVBand="0" w:oddHBand="1" w:evenHBand="0" w:firstRowFirstColumn="0" w:firstRowLastColumn="0" w:lastRowFirstColumn="0" w:lastRowLastColumn="0"/>
            </w:pPr>
            <w:r>
              <w:t>1</w:t>
            </w:r>
          </w:p>
        </w:tc>
      </w:tr>
      <w:tr w:rsidR="009811BC" w14:paraId="11F1E1A2" w14:textId="77777777" w:rsidTr="005B3489">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74E7487D" w14:textId="6E8166D7" w:rsidR="009811BC" w:rsidRDefault="009811BC" w:rsidP="005B3489">
            <w:pPr>
              <w:rPr>
                <w:i w:val="0"/>
              </w:rPr>
            </w:pPr>
            <w:r>
              <w:rPr>
                <w:i w:val="0"/>
              </w:rPr>
              <w:t>ESN</w:t>
            </w:r>
            <w:r w:rsidR="0059353E">
              <w:rPr>
                <w:i w:val="0"/>
              </w:rPr>
              <w:t>65</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67D4D992" w14:textId="06429259" w:rsidR="009811BC" w:rsidRDefault="00E06820" w:rsidP="005B3489">
            <w:pPr>
              <w:cnfStyle w:val="000000000000" w:firstRow="0" w:lastRow="0" w:firstColumn="0" w:lastColumn="0" w:oddVBand="0" w:evenVBand="0" w:oddHBand="0" w:evenHBand="0" w:firstRowFirstColumn="0" w:firstRowLastColumn="0" w:lastRowFirstColumn="0" w:lastRowLastColumn="0"/>
            </w:pPr>
            <w:r>
              <w:t>User</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6BABA11C" w14:textId="77777777" w:rsidR="009811BC" w:rsidRDefault="009811BC" w:rsidP="005B3489">
            <w:pPr>
              <w:cnfStyle w:val="000000000000" w:firstRow="0" w:lastRow="0" w:firstColumn="0" w:lastColumn="0" w:oddVBand="0" w:evenVBand="0" w:oddHBand="0"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32509EAB" w14:textId="45D5E6A8" w:rsidR="009811BC" w:rsidRDefault="00E06820" w:rsidP="00E06820">
            <w:pPr>
              <w:cnfStyle w:val="000000000000" w:firstRow="0" w:lastRow="0" w:firstColumn="0" w:lastColumn="0" w:oddVBand="0" w:evenVBand="0" w:oddHBand="0" w:evenHBand="0" w:firstRowFirstColumn="0" w:firstRowLastColumn="0" w:lastRowFirstColumn="0" w:lastRowLastColumn="0"/>
            </w:pPr>
            <w:r>
              <w:t>Registration shall capture the subscriber’s full name as a mandatory field.(Plus other details that will be defined as per the client’s requirements)</w:t>
            </w:r>
          </w:p>
        </w:tc>
        <w:tc>
          <w:tcPr>
            <w:tcW w:w="1520" w:type="dxa"/>
            <w:tcBorders>
              <w:top w:val="single" w:sz="4" w:space="0" w:color="7F7F7F" w:themeColor="text1" w:themeTint="80"/>
              <w:left w:val="single" w:sz="4" w:space="0" w:color="auto"/>
              <w:bottom w:val="single" w:sz="4" w:space="0" w:color="7F7F7F" w:themeColor="text1" w:themeTint="80"/>
            </w:tcBorders>
          </w:tcPr>
          <w:p w14:paraId="59E3C463" w14:textId="77777777" w:rsidR="009811BC" w:rsidRDefault="009811BC" w:rsidP="005B3489">
            <w:pPr>
              <w:cnfStyle w:val="000000000000" w:firstRow="0" w:lastRow="0" w:firstColumn="0" w:lastColumn="0" w:oddVBand="0" w:evenVBand="0" w:oddHBand="0" w:evenHBand="0" w:firstRowFirstColumn="0" w:firstRowLastColumn="0" w:lastRowFirstColumn="0" w:lastRowLastColumn="0"/>
            </w:pPr>
            <w:r>
              <w:t>1</w:t>
            </w:r>
          </w:p>
        </w:tc>
      </w:tr>
      <w:tr w:rsidR="009811BC" w14:paraId="07EF1F09" w14:textId="77777777" w:rsidTr="005B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0769CB43" w14:textId="755344A8" w:rsidR="009811BC" w:rsidRDefault="00E06820" w:rsidP="005B3489">
            <w:pPr>
              <w:rPr>
                <w:i w:val="0"/>
              </w:rPr>
            </w:pPr>
            <w:r>
              <w:rPr>
                <w:i w:val="0"/>
              </w:rPr>
              <w:lastRenderedPageBreak/>
              <w:t>ESN6</w:t>
            </w:r>
            <w:r w:rsidR="0059353E">
              <w:rPr>
                <w:i w:val="0"/>
              </w:rPr>
              <w:t>6</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00A780CA" w14:textId="711EAEB1" w:rsidR="009811BC" w:rsidRDefault="004F2D4D" w:rsidP="005B3489">
            <w:pPr>
              <w:cnfStyle w:val="000000100000" w:firstRow="0" w:lastRow="0" w:firstColumn="0" w:lastColumn="0" w:oddVBand="0" w:evenVBand="0" w:oddHBand="1" w:evenHBand="0" w:firstRowFirstColumn="0" w:firstRowLastColumn="0" w:lastRowFirstColumn="0" w:lastRowLastColumn="0"/>
            </w:pPr>
            <w:r>
              <w:t>User</w:t>
            </w:r>
            <w:r w:rsidR="009811BC">
              <w:t xml:space="preserve"> </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350488BF" w14:textId="77777777" w:rsidR="009811BC" w:rsidRDefault="009811BC" w:rsidP="005B3489">
            <w:pPr>
              <w:cnfStyle w:val="000000100000" w:firstRow="0" w:lastRow="0" w:firstColumn="0" w:lastColumn="0" w:oddVBand="0" w:evenVBand="0" w:oddHBand="1"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09FEC62E" w14:textId="415CB747" w:rsidR="009811BC" w:rsidRDefault="004F2D4D" w:rsidP="004F2D4D">
            <w:pPr>
              <w:cnfStyle w:val="000000100000" w:firstRow="0" w:lastRow="0" w:firstColumn="0" w:lastColumn="0" w:oddVBand="0" w:evenVBand="0" w:oddHBand="1" w:evenHBand="0" w:firstRowFirstColumn="0" w:firstRowLastColumn="0" w:lastRowFirstColumn="0" w:lastRowLastColumn="0"/>
            </w:pPr>
            <w:r>
              <w:t xml:space="preserve">Registration shall capture the subscribers preferred </w:t>
            </w:r>
            <w:proofErr w:type="spellStart"/>
            <w:r>
              <w:t>UserName</w:t>
            </w:r>
            <w:proofErr w:type="spellEnd"/>
            <w:r>
              <w:t xml:space="preserve"> as a mandatory field and shall be checked against existing Usernames to prevent duplication.</w:t>
            </w:r>
          </w:p>
        </w:tc>
        <w:tc>
          <w:tcPr>
            <w:tcW w:w="1520" w:type="dxa"/>
            <w:tcBorders>
              <w:top w:val="single" w:sz="4" w:space="0" w:color="7F7F7F" w:themeColor="text1" w:themeTint="80"/>
              <w:left w:val="single" w:sz="4" w:space="0" w:color="auto"/>
              <w:bottom w:val="single" w:sz="4" w:space="0" w:color="7F7F7F" w:themeColor="text1" w:themeTint="80"/>
            </w:tcBorders>
          </w:tcPr>
          <w:p w14:paraId="0E0599EF" w14:textId="77777777" w:rsidR="009811BC" w:rsidRDefault="009811BC" w:rsidP="005B3489">
            <w:pPr>
              <w:cnfStyle w:val="000000100000" w:firstRow="0" w:lastRow="0" w:firstColumn="0" w:lastColumn="0" w:oddVBand="0" w:evenVBand="0" w:oddHBand="1" w:evenHBand="0" w:firstRowFirstColumn="0" w:firstRowLastColumn="0" w:lastRowFirstColumn="0" w:lastRowLastColumn="0"/>
            </w:pPr>
            <w:r>
              <w:t>1</w:t>
            </w:r>
          </w:p>
        </w:tc>
      </w:tr>
      <w:tr w:rsidR="009811BC" w14:paraId="2F5EEE72" w14:textId="77777777" w:rsidTr="005B3489">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7B8656BF" w14:textId="167DD94B" w:rsidR="009811BC" w:rsidRDefault="004F2D4D" w:rsidP="004F2D4D">
            <w:pPr>
              <w:rPr>
                <w:i w:val="0"/>
              </w:rPr>
            </w:pPr>
            <w:r>
              <w:rPr>
                <w:i w:val="0"/>
              </w:rPr>
              <w:t>ESN6</w:t>
            </w:r>
            <w:r w:rsidR="0059353E">
              <w:rPr>
                <w:i w:val="0"/>
              </w:rPr>
              <w:t>7</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6BBAE7F7" w14:textId="4120B709" w:rsidR="009811BC" w:rsidRDefault="004F2D4D" w:rsidP="005B3489">
            <w:pPr>
              <w:cnfStyle w:val="000000000000" w:firstRow="0" w:lastRow="0" w:firstColumn="0" w:lastColumn="0" w:oddVBand="0" w:evenVBand="0" w:oddHBand="0" w:evenHBand="0" w:firstRowFirstColumn="0" w:firstRowLastColumn="0" w:lastRowFirstColumn="0" w:lastRowLastColumn="0"/>
            </w:pPr>
            <w:r>
              <w:t>User</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7C61D9A6" w14:textId="1F1A9C21" w:rsidR="009811BC" w:rsidRDefault="004F2D4D" w:rsidP="005B3489">
            <w:pPr>
              <w:cnfStyle w:val="000000000000" w:firstRow="0" w:lastRow="0" w:firstColumn="0" w:lastColumn="0" w:oddVBand="0" w:evenVBand="0" w:oddHBand="0"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50E7BD4D" w14:textId="37270AE7" w:rsidR="009811BC" w:rsidRDefault="004F2D4D" w:rsidP="004F2D4D">
            <w:pPr>
              <w:cnfStyle w:val="000000000000" w:firstRow="0" w:lastRow="0" w:firstColumn="0" w:lastColumn="0" w:oddVBand="0" w:evenVBand="0" w:oddHBand="0" w:evenHBand="0" w:firstRowFirstColumn="0" w:firstRowLastColumn="0" w:lastRowFirstColumn="0" w:lastRowLastColumn="0"/>
            </w:pPr>
            <w:r>
              <w:t>Registration shall capture a Security Phrase/ Question that shall be used for the recovery of lost passwords.</w:t>
            </w:r>
          </w:p>
        </w:tc>
        <w:tc>
          <w:tcPr>
            <w:tcW w:w="1520" w:type="dxa"/>
            <w:tcBorders>
              <w:top w:val="single" w:sz="4" w:space="0" w:color="7F7F7F" w:themeColor="text1" w:themeTint="80"/>
              <w:left w:val="single" w:sz="4" w:space="0" w:color="auto"/>
              <w:bottom w:val="single" w:sz="4" w:space="0" w:color="7F7F7F" w:themeColor="text1" w:themeTint="80"/>
            </w:tcBorders>
          </w:tcPr>
          <w:p w14:paraId="65560086" w14:textId="6FDA1B54" w:rsidR="009811BC" w:rsidRDefault="004F2D4D" w:rsidP="005B3489">
            <w:pPr>
              <w:cnfStyle w:val="000000000000" w:firstRow="0" w:lastRow="0" w:firstColumn="0" w:lastColumn="0" w:oddVBand="0" w:evenVBand="0" w:oddHBand="0" w:evenHBand="0" w:firstRowFirstColumn="0" w:firstRowLastColumn="0" w:lastRowFirstColumn="0" w:lastRowLastColumn="0"/>
            </w:pPr>
            <w:r>
              <w:t>1</w:t>
            </w:r>
          </w:p>
        </w:tc>
      </w:tr>
      <w:tr w:rsidR="004F2D4D" w14:paraId="4A4309B6" w14:textId="77777777" w:rsidTr="005B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662BDDE1" w14:textId="7505DA40" w:rsidR="004F2D4D" w:rsidRDefault="004F2D4D" w:rsidP="004F2D4D">
            <w:pPr>
              <w:rPr>
                <w:i w:val="0"/>
              </w:rPr>
            </w:pPr>
            <w:r>
              <w:rPr>
                <w:i w:val="0"/>
              </w:rPr>
              <w:t>ESN6</w:t>
            </w:r>
            <w:r w:rsidR="0059353E">
              <w:rPr>
                <w:i w:val="0"/>
              </w:rPr>
              <w:t>8</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3BEBF2C8" w14:textId="71861296" w:rsidR="004F2D4D" w:rsidRDefault="004F2D4D" w:rsidP="005B3489">
            <w:pPr>
              <w:cnfStyle w:val="000000100000" w:firstRow="0" w:lastRow="0" w:firstColumn="0" w:lastColumn="0" w:oddVBand="0" w:evenVBand="0" w:oddHBand="1" w:evenHBand="0" w:firstRowFirstColumn="0" w:firstRowLastColumn="0" w:lastRowFirstColumn="0" w:lastRowLastColumn="0"/>
            </w:pPr>
            <w:r>
              <w:t>User</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65CDA7AA" w14:textId="3F83F5B6" w:rsidR="004F2D4D" w:rsidRDefault="004F2D4D" w:rsidP="005B3489">
            <w:pPr>
              <w:cnfStyle w:val="000000100000" w:firstRow="0" w:lastRow="0" w:firstColumn="0" w:lastColumn="0" w:oddVBand="0" w:evenVBand="0" w:oddHBand="1"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1DA609C3" w14:textId="7B9DA3EA" w:rsidR="004F2D4D" w:rsidRDefault="004F2D4D" w:rsidP="004F2D4D">
            <w:pPr>
              <w:cnfStyle w:val="000000100000" w:firstRow="0" w:lastRow="0" w:firstColumn="0" w:lastColumn="0" w:oddVBand="0" w:evenVBand="0" w:oddHBand="1" w:evenHBand="0" w:firstRowFirstColumn="0" w:firstRowLastColumn="0" w:lastRowFirstColumn="0" w:lastRowLastColumn="0"/>
            </w:pPr>
            <w:r>
              <w:t>Upon successful Registration an email or SMS shall be sent to the subscriber email or cellphone number as confirmation.</w:t>
            </w:r>
          </w:p>
        </w:tc>
        <w:tc>
          <w:tcPr>
            <w:tcW w:w="1520" w:type="dxa"/>
            <w:tcBorders>
              <w:top w:val="single" w:sz="4" w:space="0" w:color="7F7F7F" w:themeColor="text1" w:themeTint="80"/>
              <w:left w:val="single" w:sz="4" w:space="0" w:color="auto"/>
              <w:bottom w:val="single" w:sz="4" w:space="0" w:color="7F7F7F" w:themeColor="text1" w:themeTint="80"/>
            </w:tcBorders>
          </w:tcPr>
          <w:p w14:paraId="05D151FD" w14:textId="69A64F1A" w:rsidR="004F2D4D" w:rsidRDefault="004F2D4D" w:rsidP="005B3489">
            <w:pPr>
              <w:cnfStyle w:val="000000100000" w:firstRow="0" w:lastRow="0" w:firstColumn="0" w:lastColumn="0" w:oddVBand="0" w:evenVBand="0" w:oddHBand="1" w:evenHBand="0" w:firstRowFirstColumn="0" w:firstRowLastColumn="0" w:lastRowFirstColumn="0" w:lastRowLastColumn="0"/>
            </w:pPr>
            <w:r>
              <w:t>2</w:t>
            </w:r>
          </w:p>
        </w:tc>
      </w:tr>
      <w:tr w:rsidR="004F2D4D" w14:paraId="77BB7759" w14:textId="77777777" w:rsidTr="005B3489">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27A546A3" w14:textId="7C92B871" w:rsidR="004F2D4D" w:rsidRDefault="004F2D4D" w:rsidP="004F2D4D">
            <w:pPr>
              <w:rPr>
                <w:i w:val="0"/>
              </w:rPr>
            </w:pPr>
            <w:r>
              <w:rPr>
                <w:i w:val="0"/>
              </w:rPr>
              <w:t>ESN6</w:t>
            </w:r>
            <w:r w:rsidR="0059353E">
              <w:rPr>
                <w:i w:val="0"/>
              </w:rPr>
              <w:t>9</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0A93A8EB" w14:textId="0C7F7D98" w:rsidR="004F2D4D" w:rsidRDefault="004F2D4D" w:rsidP="005B3489">
            <w:pPr>
              <w:cnfStyle w:val="000000000000" w:firstRow="0" w:lastRow="0" w:firstColumn="0" w:lastColumn="0" w:oddVBand="0" w:evenVBand="0" w:oddHBand="0" w:evenHBand="0" w:firstRowFirstColumn="0" w:firstRowLastColumn="0" w:lastRowFirstColumn="0" w:lastRowLastColumn="0"/>
            </w:pPr>
            <w:r>
              <w:t>User</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5DC400B5" w14:textId="79071162" w:rsidR="004F2D4D" w:rsidRDefault="004F2D4D" w:rsidP="005B3489">
            <w:pPr>
              <w:cnfStyle w:val="000000000000" w:firstRow="0" w:lastRow="0" w:firstColumn="0" w:lastColumn="0" w:oddVBand="0" w:evenVBand="0" w:oddHBand="0"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435C0894" w14:textId="508A5148" w:rsidR="004F2D4D" w:rsidRDefault="004F2D4D" w:rsidP="004F2D4D">
            <w:pPr>
              <w:cnfStyle w:val="000000000000" w:firstRow="0" w:lastRow="0" w:firstColumn="0" w:lastColumn="0" w:oddVBand="0" w:evenVBand="0" w:oddHBand="0" w:evenHBand="0" w:firstRowFirstColumn="0" w:firstRowLastColumn="0" w:lastRowFirstColumn="0" w:lastRowLastColumn="0"/>
            </w:pPr>
            <w:r>
              <w:t xml:space="preserve">Authentication shall only be granted using the identified </w:t>
            </w:r>
            <w:proofErr w:type="spellStart"/>
            <w:r>
              <w:t>UserName</w:t>
            </w:r>
            <w:proofErr w:type="spellEnd"/>
            <w:r>
              <w:t xml:space="preserve">. Where the </w:t>
            </w:r>
            <w:proofErr w:type="spellStart"/>
            <w:r>
              <w:t>UserName</w:t>
            </w:r>
            <w:proofErr w:type="spellEnd"/>
            <w:r>
              <w:t xml:space="preserve"> has been lost, there shall be an option to recover a </w:t>
            </w:r>
            <w:proofErr w:type="spellStart"/>
            <w:r>
              <w:t>UserName</w:t>
            </w:r>
            <w:proofErr w:type="spellEnd"/>
            <w:r>
              <w:t xml:space="preserve"> identified against the correct email address. Three attempts shall be granted before account locking.</w:t>
            </w:r>
          </w:p>
        </w:tc>
        <w:tc>
          <w:tcPr>
            <w:tcW w:w="1520" w:type="dxa"/>
            <w:tcBorders>
              <w:top w:val="single" w:sz="4" w:space="0" w:color="7F7F7F" w:themeColor="text1" w:themeTint="80"/>
              <w:left w:val="single" w:sz="4" w:space="0" w:color="auto"/>
              <w:bottom w:val="single" w:sz="4" w:space="0" w:color="7F7F7F" w:themeColor="text1" w:themeTint="80"/>
            </w:tcBorders>
          </w:tcPr>
          <w:p w14:paraId="3CC1F407" w14:textId="655D0DD9" w:rsidR="004F2D4D" w:rsidRDefault="004F2D4D" w:rsidP="005B3489">
            <w:pPr>
              <w:cnfStyle w:val="000000000000" w:firstRow="0" w:lastRow="0" w:firstColumn="0" w:lastColumn="0" w:oddVBand="0" w:evenVBand="0" w:oddHBand="0" w:evenHBand="0" w:firstRowFirstColumn="0" w:firstRowLastColumn="0" w:lastRowFirstColumn="0" w:lastRowLastColumn="0"/>
            </w:pPr>
            <w:r>
              <w:t>1</w:t>
            </w:r>
          </w:p>
        </w:tc>
      </w:tr>
      <w:tr w:rsidR="004F2D4D" w14:paraId="672A397F" w14:textId="77777777" w:rsidTr="005B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06CF3A89" w14:textId="4CEB77D9" w:rsidR="004F2D4D" w:rsidRDefault="004F2D4D" w:rsidP="004F2D4D">
            <w:pPr>
              <w:rPr>
                <w:i w:val="0"/>
              </w:rPr>
            </w:pPr>
            <w:r>
              <w:rPr>
                <w:i w:val="0"/>
              </w:rPr>
              <w:t>ESN</w:t>
            </w:r>
            <w:r w:rsidR="0059353E">
              <w:rPr>
                <w:i w:val="0"/>
              </w:rPr>
              <w:t>70</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57054E71" w14:textId="69371A9A" w:rsidR="004F2D4D" w:rsidRDefault="004F2D4D" w:rsidP="005B3489">
            <w:pPr>
              <w:cnfStyle w:val="000000100000" w:firstRow="0" w:lastRow="0" w:firstColumn="0" w:lastColumn="0" w:oddVBand="0" w:evenVBand="0" w:oddHBand="1" w:evenHBand="0" w:firstRowFirstColumn="0" w:firstRowLastColumn="0" w:lastRowFirstColumn="0" w:lastRowLastColumn="0"/>
            </w:pPr>
            <w:r>
              <w:t>User</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019F397E" w14:textId="14FE27C2" w:rsidR="004F2D4D" w:rsidRDefault="004F2D4D" w:rsidP="005B3489">
            <w:pPr>
              <w:cnfStyle w:val="000000100000" w:firstRow="0" w:lastRow="0" w:firstColumn="0" w:lastColumn="0" w:oddVBand="0" w:evenVBand="0" w:oddHBand="1"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546D5497" w14:textId="27B7AA5B" w:rsidR="004F2D4D" w:rsidRDefault="004F2D4D" w:rsidP="004F2D4D">
            <w:pPr>
              <w:cnfStyle w:val="000000100000" w:firstRow="0" w:lastRow="0" w:firstColumn="0" w:lastColumn="0" w:oddVBand="0" w:evenVBand="0" w:oddHBand="1" w:evenHBand="0" w:firstRowFirstColumn="0" w:firstRowLastColumn="0" w:lastRowFirstColumn="0" w:lastRowLastColumn="0"/>
            </w:pPr>
            <w:r>
              <w:t xml:space="preserve">Authentication shall only be granted using the identified Password. Where the Password has been lost, there shall be an option to change the existing Password based upon the correct use of a Security </w:t>
            </w:r>
            <w:r>
              <w:lastRenderedPageBreak/>
              <w:t>Phrase/Question and a correct email address. Three attempts shall be granted before account locking.</w:t>
            </w:r>
          </w:p>
        </w:tc>
        <w:tc>
          <w:tcPr>
            <w:tcW w:w="1520" w:type="dxa"/>
            <w:tcBorders>
              <w:top w:val="single" w:sz="4" w:space="0" w:color="7F7F7F" w:themeColor="text1" w:themeTint="80"/>
              <w:left w:val="single" w:sz="4" w:space="0" w:color="auto"/>
              <w:bottom w:val="single" w:sz="4" w:space="0" w:color="7F7F7F" w:themeColor="text1" w:themeTint="80"/>
            </w:tcBorders>
          </w:tcPr>
          <w:p w14:paraId="0152F915" w14:textId="4C0F2C9D" w:rsidR="004F2D4D" w:rsidRDefault="004F2D4D" w:rsidP="005B3489">
            <w:pPr>
              <w:cnfStyle w:val="000000100000" w:firstRow="0" w:lastRow="0" w:firstColumn="0" w:lastColumn="0" w:oddVBand="0" w:evenVBand="0" w:oddHBand="1" w:evenHBand="0" w:firstRowFirstColumn="0" w:firstRowLastColumn="0" w:lastRowFirstColumn="0" w:lastRowLastColumn="0"/>
            </w:pPr>
            <w:r>
              <w:lastRenderedPageBreak/>
              <w:t>1</w:t>
            </w:r>
          </w:p>
        </w:tc>
      </w:tr>
    </w:tbl>
    <w:p w14:paraId="5443E5AA" w14:textId="77777777" w:rsidR="007D4EFF" w:rsidRDefault="007D4EFF" w:rsidP="00D75A4B"/>
    <w:p w14:paraId="4BCE9B60" w14:textId="77777777" w:rsidR="007D4EFF" w:rsidRDefault="007D4EFF" w:rsidP="00D75A4B"/>
    <w:p w14:paraId="1242E1C5" w14:textId="2434784A" w:rsidR="00D75A4B" w:rsidRDefault="004F2D4D" w:rsidP="00D75A4B">
      <w:r>
        <w:t>Data integrity</w:t>
      </w:r>
    </w:p>
    <w:tbl>
      <w:tblPr>
        <w:tblStyle w:val="PlainTable51"/>
        <w:tblW w:w="0" w:type="auto"/>
        <w:tblLook w:val="04A0" w:firstRow="1" w:lastRow="0" w:firstColumn="1" w:lastColumn="0" w:noHBand="0" w:noVBand="1"/>
      </w:tblPr>
      <w:tblGrid>
        <w:gridCol w:w="1350"/>
        <w:gridCol w:w="1710"/>
        <w:gridCol w:w="1620"/>
        <w:gridCol w:w="3870"/>
        <w:gridCol w:w="1520"/>
      </w:tblGrid>
      <w:tr w:rsidR="004F2D4D" w:rsidRPr="006C30E7" w14:paraId="5EF4C7D4" w14:textId="77777777" w:rsidTr="005B34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0" w:type="dxa"/>
          </w:tcPr>
          <w:p w14:paraId="4F02CFBE" w14:textId="77777777" w:rsidR="004F2D4D" w:rsidRPr="006C30E7" w:rsidRDefault="004F2D4D" w:rsidP="005B3489">
            <w:pPr>
              <w:rPr>
                <w:i w:val="0"/>
              </w:rPr>
            </w:pPr>
            <w:r w:rsidRPr="006C30E7">
              <w:rPr>
                <w:i w:val="0"/>
              </w:rPr>
              <w:t>ID</w:t>
            </w:r>
          </w:p>
        </w:tc>
        <w:tc>
          <w:tcPr>
            <w:tcW w:w="1710" w:type="dxa"/>
          </w:tcPr>
          <w:p w14:paraId="39E87BD3" w14:textId="77777777" w:rsidR="004F2D4D" w:rsidRPr="006C30E7" w:rsidRDefault="004F2D4D" w:rsidP="005B3489">
            <w:pPr>
              <w:cnfStyle w:val="100000000000" w:firstRow="1" w:lastRow="0" w:firstColumn="0" w:lastColumn="0" w:oddVBand="0" w:evenVBand="0" w:oddHBand="0" w:evenHBand="0" w:firstRowFirstColumn="0" w:firstRowLastColumn="0" w:lastRowFirstColumn="0" w:lastRowLastColumn="0"/>
              <w:rPr>
                <w:i w:val="0"/>
              </w:rPr>
            </w:pPr>
            <w:r w:rsidRPr="006C30E7">
              <w:rPr>
                <w:i w:val="0"/>
              </w:rPr>
              <w:t>Type</w:t>
            </w:r>
          </w:p>
        </w:tc>
        <w:tc>
          <w:tcPr>
            <w:tcW w:w="1620" w:type="dxa"/>
          </w:tcPr>
          <w:p w14:paraId="26E3124A" w14:textId="77777777" w:rsidR="004F2D4D" w:rsidRPr="006C30E7" w:rsidRDefault="004F2D4D" w:rsidP="005B3489">
            <w:pPr>
              <w:cnfStyle w:val="100000000000" w:firstRow="1" w:lastRow="0" w:firstColumn="0" w:lastColumn="0" w:oddVBand="0" w:evenVBand="0" w:oddHBand="0" w:evenHBand="0" w:firstRowFirstColumn="0" w:firstRowLastColumn="0" w:lastRowFirstColumn="0" w:lastRowLastColumn="0"/>
              <w:rPr>
                <w:i w:val="0"/>
              </w:rPr>
            </w:pPr>
            <w:r w:rsidRPr="006C30E7">
              <w:rPr>
                <w:i w:val="0"/>
              </w:rPr>
              <w:t>Platform</w:t>
            </w:r>
          </w:p>
        </w:tc>
        <w:tc>
          <w:tcPr>
            <w:tcW w:w="3870" w:type="dxa"/>
          </w:tcPr>
          <w:p w14:paraId="7041630B" w14:textId="77777777" w:rsidR="004F2D4D" w:rsidRPr="006C30E7" w:rsidRDefault="004F2D4D" w:rsidP="005B3489">
            <w:pPr>
              <w:cnfStyle w:val="100000000000" w:firstRow="1" w:lastRow="0" w:firstColumn="0" w:lastColumn="0" w:oddVBand="0" w:evenVBand="0" w:oddHBand="0" w:evenHBand="0" w:firstRowFirstColumn="0" w:firstRowLastColumn="0" w:lastRowFirstColumn="0" w:lastRowLastColumn="0"/>
              <w:rPr>
                <w:i w:val="0"/>
              </w:rPr>
            </w:pPr>
            <w:r w:rsidRPr="006C30E7">
              <w:rPr>
                <w:i w:val="0"/>
              </w:rPr>
              <w:t xml:space="preserve">Requirements description </w:t>
            </w:r>
          </w:p>
        </w:tc>
        <w:tc>
          <w:tcPr>
            <w:tcW w:w="1520" w:type="dxa"/>
          </w:tcPr>
          <w:p w14:paraId="178185C0" w14:textId="77777777" w:rsidR="004F2D4D" w:rsidRPr="006C30E7" w:rsidRDefault="004F2D4D" w:rsidP="005B3489">
            <w:pPr>
              <w:cnfStyle w:val="100000000000" w:firstRow="1" w:lastRow="0" w:firstColumn="0" w:lastColumn="0" w:oddVBand="0" w:evenVBand="0" w:oddHBand="0" w:evenHBand="0" w:firstRowFirstColumn="0" w:firstRowLastColumn="0" w:lastRowFirstColumn="0" w:lastRowLastColumn="0"/>
              <w:rPr>
                <w:i w:val="0"/>
              </w:rPr>
            </w:pPr>
            <w:r w:rsidRPr="006C30E7">
              <w:rPr>
                <w:i w:val="0"/>
              </w:rPr>
              <w:t>Priority</w:t>
            </w:r>
          </w:p>
        </w:tc>
      </w:tr>
      <w:tr w:rsidR="004F2D4D" w14:paraId="3EE0332C" w14:textId="77777777" w:rsidTr="005B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6FA2E8E1" w14:textId="395FE388" w:rsidR="004F2D4D" w:rsidRPr="006C30E7" w:rsidRDefault="004F2D4D" w:rsidP="004F2D4D">
            <w:pPr>
              <w:rPr>
                <w:i w:val="0"/>
              </w:rPr>
            </w:pPr>
            <w:r>
              <w:rPr>
                <w:i w:val="0"/>
              </w:rPr>
              <w:t>ESN</w:t>
            </w:r>
            <w:r w:rsidR="0059353E">
              <w:rPr>
                <w:i w:val="0"/>
              </w:rPr>
              <w:t>71</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57CCE9E9" w14:textId="77777777" w:rsidR="004F2D4D" w:rsidRPr="006C30E7" w:rsidRDefault="004F2D4D" w:rsidP="005B3489">
            <w:pPr>
              <w:cnfStyle w:val="000000100000" w:firstRow="0" w:lastRow="0" w:firstColumn="0" w:lastColumn="0" w:oddVBand="0" w:evenVBand="0" w:oddHBand="1" w:evenHBand="0" w:firstRowFirstColumn="0" w:firstRowLastColumn="0" w:lastRowFirstColumn="0" w:lastRowLastColumn="0"/>
            </w:pPr>
            <w:r>
              <w:t xml:space="preserve">Solution </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6B367851" w14:textId="77777777" w:rsidR="004F2D4D" w:rsidRPr="006C30E7" w:rsidRDefault="004F2D4D" w:rsidP="005B3489">
            <w:pPr>
              <w:cnfStyle w:val="000000100000" w:firstRow="0" w:lastRow="0" w:firstColumn="0" w:lastColumn="0" w:oddVBand="0" w:evenVBand="0" w:oddHBand="1"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23B2B21D" w14:textId="73513FBF" w:rsidR="004F2D4D" w:rsidRPr="006C30E7" w:rsidRDefault="004F2D4D" w:rsidP="004F2D4D">
            <w:pPr>
              <w:cnfStyle w:val="000000100000" w:firstRow="0" w:lastRow="0" w:firstColumn="0" w:lastColumn="0" w:oddVBand="0" w:evenVBand="0" w:oddHBand="1" w:evenHBand="0" w:firstRowFirstColumn="0" w:firstRowLastColumn="0" w:lastRowFirstColumn="0" w:lastRowLastColumn="0"/>
            </w:pPr>
            <w:r>
              <w:t>All Passwords shall be encrypted across any open interfaces.</w:t>
            </w:r>
          </w:p>
        </w:tc>
        <w:tc>
          <w:tcPr>
            <w:tcW w:w="1520" w:type="dxa"/>
            <w:tcBorders>
              <w:top w:val="single" w:sz="4" w:space="0" w:color="7F7F7F" w:themeColor="text1" w:themeTint="80"/>
              <w:left w:val="single" w:sz="4" w:space="0" w:color="auto"/>
              <w:bottom w:val="single" w:sz="4" w:space="0" w:color="7F7F7F" w:themeColor="text1" w:themeTint="80"/>
            </w:tcBorders>
          </w:tcPr>
          <w:p w14:paraId="1967D196" w14:textId="77777777" w:rsidR="004F2D4D" w:rsidRPr="006C30E7" w:rsidRDefault="004F2D4D" w:rsidP="005B3489">
            <w:pPr>
              <w:cnfStyle w:val="000000100000" w:firstRow="0" w:lastRow="0" w:firstColumn="0" w:lastColumn="0" w:oddVBand="0" w:evenVBand="0" w:oddHBand="1" w:evenHBand="0" w:firstRowFirstColumn="0" w:firstRowLastColumn="0" w:lastRowFirstColumn="0" w:lastRowLastColumn="0"/>
            </w:pPr>
            <w:r>
              <w:t>1</w:t>
            </w:r>
          </w:p>
        </w:tc>
      </w:tr>
      <w:tr w:rsidR="004F2D4D" w14:paraId="53A59C5A" w14:textId="77777777" w:rsidTr="005B3489">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3A17E3FE" w14:textId="16557745" w:rsidR="004F2D4D" w:rsidRDefault="004F2D4D" w:rsidP="005B3489">
            <w:pPr>
              <w:rPr>
                <w:i w:val="0"/>
              </w:rPr>
            </w:pPr>
            <w:r>
              <w:rPr>
                <w:i w:val="0"/>
              </w:rPr>
              <w:t>ESN</w:t>
            </w:r>
            <w:r w:rsidR="0059353E">
              <w:rPr>
                <w:i w:val="0"/>
              </w:rPr>
              <w:t>72</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41926C47" w14:textId="77777777" w:rsidR="004F2D4D" w:rsidRDefault="004F2D4D" w:rsidP="005B3489">
            <w:pPr>
              <w:cnfStyle w:val="000000000000" w:firstRow="0" w:lastRow="0" w:firstColumn="0" w:lastColumn="0" w:oddVBand="0" w:evenVBand="0" w:oddHBand="0" w:evenHBand="0" w:firstRowFirstColumn="0" w:firstRowLastColumn="0" w:lastRowFirstColumn="0" w:lastRowLastColumn="0"/>
            </w:pPr>
            <w:r>
              <w:t>Solution</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2950B3F0" w14:textId="77777777" w:rsidR="004F2D4D" w:rsidRDefault="004F2D4D" w:rsidP="005B3489">
            <w:pPr>
              <w:cnfStyle w:val="000000000000" w:firstRow="0" w:lastRow="0" w:firstColumn="0" w:lastColumn="0" w:oddVBand="0" w:evenVBand="0" w:oddHBand="0"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1813D75B" w14:textId="28119182" w:rsidR="004F2D4D" w:rsidRDefault="004F2D4D" w:rsidP="004F2D4D">
            <w:pPr>
              <w:cnfStyle w:val="000000000000" w:firstRow="0" w:lastRow="0" w:firstColumn="0" w:lastColumn="0" w:oddVBand="0" w:evenVBand="0" w:oddHBand="0" w:evenHBand="0" w:firstRowFirstColumn="0" w:firstRowLastColumn="0" w:lastRowFirstColumn="0" w:lastRowLastColumn="0"/>
            </w:pPr>
            <w:r>
              <w:t>All content shall be only available through registration and authentication. No content shall be published to any publicly accessible domain.</w:t>
            </w:r>
          </w:p>
        </w:tc>
        <w:tc>
          <w:tcPr>
            <w:tcW w:w="1520" w:type="dxa"/>
            <w:tcBorders>
              <w:top w:val="single" w:sz="4" w:space="0" w:color="7F7F7F" w:themeColor="text1" w:themeTint="80"/>
              <w:left w:val="single" w:sz="4" w:space="0" w:color="auto"/>
              <w:bottom w:val="single" w:sz="4" w:space="0" w:color="7F7F7F" w:themeColor="text1" w:themeTint="80"/>
            </w:tcBorders>
          </w:tcPr>
          <w:p w14:paraId="4C397761" w14:textId="77777777" w:rsidR="004F2D4D" w:rsidRDefault="004F2D4D" w:rsidP="005B3489">
            <w:pPr>
              <w:cnfStyle w:val="000000000000" w:firstRow="0" w:lastRow="0" w:firstColumn="0" w:lastColumn="0" w:oddVBand="0" w:evenVBand="0" w:oddHBand="0" w:evenHBand="0" w:firstRowFirstColumn="0" w:firstRowLastColumn="0" w:lastRowFirstColumn="0" w:lastRowLastColumn="0"/>
            </w:pPr>
            <w:r>
              <w:t>1</w:t>
            </w:r>
          </w:p>
        </w:tc>
      </w:tr>
      <w:tr w:rsidR="004F2D4D" w14:paraId="68F674A5" w14:textId="77777777" w:rsidTr="007D4EFF">
        <w:trPr>
          <w:cnfStyle w:val="000000100000" w:firstRow="0" w:lastRow="0" w:firstColumn="0" w:lastColumn="0" w:oddVBand="0" w:evenVBand="0" w:oddHBand="1" w:evenHBand="0" w:firstRowFirstColumn="0" w:firstRowLastColumn="0" w:lastRowFirstColumn="0" w:lastRowLastColumn="0"/>
          <w:trHeight w:val="1803"/>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136C19EA" w14:textId="4B2DBD6F" w:rsidR="004F2D4D" w:rsidRDefault="004F2D4D" w:rsidP="005B3489">
            <w:pPr>
              <w:rPr>
                <w:i w:val="0"/>
              </w:rPr>
            </w:pPr>
            <w:r>
              <w:rPr>
                <w:i w:val="0"/>
              </w:rPr>
              <w:t>ESN</w:t>
            </w:r>
            <w:r w:rsidR="0059353E">
              <w:rPr>
                <w:i w:val="0"/>
              </w:rPr>
              <w:t>73</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352AEB18" w14:textId="77777777" w:rsidR="004F2D4D" w:rsidRDefault="004F2D4D" w:rsidP="005B3489">
            <w:pPr>
              <w:cnfStyle w:val="000000100000" w:firstRow="0" w:lastRow="0" w:firstColumn="0" w:lastColumn="0" w:oddVBand="0" w:evenVBand="0" w:oddHBand="1" w:evenHBand="0" w:firstRowFirstColumn="0" w:firstRowLastColumn="0" w:lastRowFirstColumn="0" w:lastRowLastColumn="0"/>
            </w:pPr>
            <w:r>
              <w:t xml:space="preserve">Solution </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4A89BD54" w14:textId="77777777" w:rsidR="004F2D4D" w:rsidRDefault="004F2D4D" w:rsidP="005B3489">
            <w:pPr>
              <w:cnfStyle w:val="000000100000" w:firstRow="0" w:lastRow="0" w:firstColumn="0" w:lastColumn="0" w:oddVBand="0" w:evenVBand="0" w:oddHBand="1"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21310F8B" w14:textId="78C8407E" w:rsidR="004F2D4D" w:rsidRDefault="004F2D4D" w:rsidP="004F2D4D">
            <w:pPr>
              <w:cnfStyle w:val="000000100000" w:firstRow="0" w:lastRow="0" w:firstColumn="0" w:lastColumn="0" w:oddVBand="0" w:evenVBand="0" w:oddHBand="1" w:evenHBand="0" w:firstRowFirstColumn="0" w:firstRowLastColumn="0" w:lastRowFirstColumn="0" w:lastRowLastColumn="0"/>
            </w:pPr>
            <w:r>
              <w:t>The solution shall ensure that there is minimal impact from service affecting faults. Business continuity shall be delivered to ensure service continuity.</w:t>
            </w:r>
          </w:p>
        </w:tc>
        <w:tc>
          <w:tcPr>
            <w:tcW w:w="1520" w:type="dxa"/>
            <w:tcBorders>
              <w:top w:val="single" w:sz="4" w:space="0" w:color="7F7F7F" w:themeColor="text1" w:themeTint="80"/>
              <w:left w:val="single" w:sz="4" w:space="0" w:color="auto"/>
              <w:bottom w:val="single" w:sz="4" w:space="0" w:color="7F7F7F" w:themeColor="text1" w:themeTint="80"/>
            </w:tcBorders>
          </w:tcPr>
          <w:p w14:paraId="722DFAAB" w14:textId="77777777" w:rsidR="004F2D4D" w:rsidRDefault="004F2D4D" w:rsidP="005B3489">
            <w:pPr>
              <w:cnfStyle w:val="000000100000" w:firstRow="0" w:lastRow="0" w:firstColumn="0" w:lastColumn="0" w:oddVBand="0" w:evenVBand="0" w:oddHBand="1" w:evenHBand="0" w:firstRowFirstColumn="0" w:firstRowLastColumn="0" w:lastRowFirstColumn="0" w:lastRowLastColumn="0"/>
            </w:pPr>
            <w:r>
              <w:t>1</w:t>
            </w:r>
          </w:p>
        </w:tc>
      </w:tr>
    </w:tbl>
    <w:p w14:paraId="1C05BBE9" w14:textId="77777777" w:rsidR="007D4EFF" w:rsidRDefault="007D4EFF" w:rsidP="00D75A4B"/>
    <w:p w14:paraId="40F8CF46" w14:textId="1A79CA18" w:rsidR="004F2D4D" w:rsidRDefault="004F2D4D" w:rsidP="00D75A4B">
      <w:r>
        <w:t>Privacy</w:t>
      </w:r>
    </w:p>
    <w:tbl>
      <w:tblPr>
        <w:tblStyle w:val="PlainTable51"/>
        <w:tblW w:w="0" w:type="auto"/>
        <w:tblLook w:val="04A0" w:firstRow="1" w:lastRow="0" w:firstColumn="1" w:lastColumn="0" w:noHBand="0" w:noVBand="1"/>
      </w:tblPr>
      <w:tblGrid>
        <w:gridCol w:w="1350"/>
        <w:gridCol w:w="1710"/>
        <w:gridCol w:w="1620"/>
        <w:gridCol w:w="3870"/>
        <w:gridCol w:w="1520"/>
      </w:tblGrid>
      <w:tr w:rsidR="004F2D4D" w:rsidRPr="006C30E7" w14:paraId="1C8E491F" w14:textId="77777777" w:rsidTr="005B34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0" w:type="dxa"/>
          </w:tcPr>
          <w:p w14:paraId="763D7185" w14:textId="77777777" w:rsidR="004F2D4D" w:rsidRPr="006C30E7" w:rsidRDefault="004F2D4D" w:rsidP="005B3489">
            <w:pPr>
              <w:rPr>
                <w:i w:val="0"/>
              </w:rPr>
            </w:pPr>
            <w:r w:rsidRPr="006C30E7">
              <w:rPr>
                <w:i w:val="0"/>
              </w:rPr>
              <w:t>ID</w:t>
            </w:r>
          </w:p>
        </w:tc>
        <w:tc>
          <w:tcPr>
            <w:tcW w:w="1710" w:type="dxa"/>
          </w:tcPr>
          <w:p w14:paraId="2E39032A" w14:textId="77777777" w:rsidR="004F2D4D" w:rsidRPr="006C30E7" w:rsidRDefault="004F2D4D" w:rsidP="005B3489">
            <w:pPr>
              <w:cnfStyle w:val="100000000000" w:firstRow="1" w:lastRow="0" w:firstColumn="0" w:lastColumn="0" w:oddVBand="0" w:evenVBand="0" w:oddHBand="0" w:evenHBand="0" w:firstRowFirstColumn="0" w:firstRowLastColumn="0" w:lastRowFirstColumn="0" w:lastRowLastColumn="0"/>
              <w:rPr>
                <w:i w:val="0"/>
              </w:rPr>
            </w:pPr>
            <w:r w:rsidRPr="006C30E7">
              <w:rPr>
                <w:i w:val="0"/>
              </w:rPr>
              <w:t>Type</w:t>
            </w:r>
          </w:p>
        </w:tc>
        <w:tc>
          <w:tcPr>
            <w:tcW w:w="1620" w:type="dxa"/>
          </w:tcPr>
          <w:p w14:paraId="5C3B21DF" w14:textId="77777777" w:rsidR="004F2D4D" w:rsidRPr="006C30E7" w:rsidRDefault="004F2D4D" w:rsidP="005B3489">
            <w:pPr>
              <w:cnfStyle w:val="100000000000" w:firstRow="1" w:lastRow="0" w:firstColumn="0" w:lastColumn="0" w:oddVBand="0" w:evenVBand="0" w:oddHBand="0" w:evenHBand="0" w:firstRowFirstColumn="0" w:firstRowLastColumn="0" w:lastRowFirstColumn="0" w:lastRowLastColumn="0"/>
              <w:rPr>
                <w:i w:val="0"/>
              </w:rPr>
            </w:pPr>
            <w:r w:rsidRPr="006C30E7">
              <w:rPr>
                <w:i w:val="0"/>
              </w:rPr>
              <w:t>Platform</w:t>
            </w:r>
          </w:p>
        </w:tc>
        <w:tc>
          <w:tcPr>
            <w:tcW w:w="3870" w:type="dxa"/>
          </w:tcPr>
          <w:p w14:paraId="638F4A04" w14:textId="77777777" w:rsidR="004F2D4D" w:rsidRPr="006C30E7" w:rsidRDefault="004F2D4D" w:rsidP="005B3489">
            <w:pPr>
              <w:cnfStyle w:val="100000000000" w:firstRow="1" w:lastRow="0" w:firstColumn="0" w:lastColumn="0" w:oddVBand="0" w:evenVBand="0" w:oddHBand="0" w:evenHBand="0" w:firstRowFirstColumn="0" w:firstRowLastColumn="0" w:lastRowFirstColumn="0" w:lastRowLastColumn="0"/>
              <w:rPr>
                <w:i w:val="0"/>
              </w:rPr>
            </w:pPr>
            <w:r w:rsidRPr="006C30E7">
              <w:rPr>
                <w:i w:val="0"/>
              </w:rPr>
              <w:t xml:space="preserve">Requirements description </w:t>
            </w:r>
          </w:p>
        </w:tc>
        <w:tc>
          <w:tcPr>
            <w:tcW w:w="1520" w:type="dxa"/>
          </w:tcPr>
          <w:p w14:paraId="0B176BC6" w14:textId="77777777" w:rsidR="004F2D4D" w:rsidRPr="006C30E7" w:rsidRDefault="004F2D4D" w:rsidP="005B3489">
            <w:pPr>
              <w:cnfStyle w:val="100000000000" w:firstRow="1" w:lastRow="0" w:firstColumn="0" w:lastColumn="0" w:oddVBand="0" w:evenVBand="0" w:oddHBand="0" w:evenHBand="0" w:firstRowFirstColumn="0" w:firstRowLastColumn="0" w:lastRowFirstColumn="0" w:lastRowLastColumn="0"/>
              <w:rPr>
                <w:i w:val="0"/>
              </w:rPr>
            </w:pPr>
            <w:r w:rsidRPr="006C30E7">
              <w:rPr>
                <w:i w:val="0"/>
              </w:rPr>
              <w:t>Priority</w:t>
            </w:r>
          </w:p>
        </w:tc>
      </w:tr>
      <w:tr w:rsidR="004F2D4D" w14:paraId="03516062" w14:textId="77777777" w:rsidTr="005B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1997FAF6" w14:textId="216787AB" w:rsidR="004F2D4D" w:rsidRPr="006C30E7" w:rsidRDefault="004F2D4D" w:rsidP="005B3489">
            <w:pPr>
              <w:rPr>
                <w:i w:val="0"/>
              </w:rPr>
            </w:pPr>
            <w:r>
              <w:rPr>
                <w:i w:val="0"/>
              </w:rPr>
              <w:lastRenderedPageBreak/>
              <w:t>ESN</w:t>
            </w:r>
            <w:r w:rsidR="0059353E">
              <w:rPr>
                <w:i w:val="0"/>
              </w:rPr>
              <w:t>74</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76837AE4" w14:textId="77777777" w:rsidR="004F2D4D" w:rsidRPr="006C30E7" w:rsidRDefault="004F2D4D" w:rsidP="005B3489">
            <w:pPr>
              <w:cnfStyle w:val="000000100000" w:firstRow="0" w:lastRow="0" w:firstColumn="0" w:lastColumn="0" w:oddVBand="0" w:evenVBand="0" w:oddHBand="1" w:evenHBand="0" w:firstRowFirstColumn="0" w:firstRowLastColumn="0" w:lastRowFirstColumn="0" w:lastRowLastColumn="0"/>
            </w:pPr>
            <w:r>
              <w:t xml:space="preserve">Solution </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2D0E80A1" w14:textId="77777777" w:rsidR="004F2D4D" w:rsidRPr="006C30E7" w:rsidRDefault="004F2D4D" w:rsidP="005B3489">
            <w:pPr>
              <w:cnfStyle w:val="000000100000" w:firstRow="0" w:lastRow="0" w:firstColumn="0" w:lastColumn="0" w:oddVBand="0" w:evenVBand="0" w:oddHBand="1"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57BB644A" w14:textId="77777777" w:rsidR="00463866" w:rsidRDefault="00463866" w:rsidP="00463866">
            <w:pPr>
              <w:cnfStyle w:val="000000100000" w:firstRow="0" w:lastRow="0" w:firstColumn="0" w:lastColumn="0" w:oddVBand="0" w:evenVBand="0" w:oddHBand="1" w:evenHBand="0" w:firstRowFirstColumn="0" w:firstRowLastColumn="0" w:lastRowFirstColumn="0" w:lastRowLastColumn="0"/>
            </w:pPr>
            <w:r>
              <w:t>The solution shall be secured with a</w:t>
            </w:r>
          </w:p>
          <w:p w14:paraId="20696773" w14:textId="777EE8D4" w:rsidR="004F2D4D" w:rsidRPr="006C30E7" w:rsidRDefault="00463866" w:rsidP="00463866">
            <w:pPr>
              <w:cnfStyle w:val="000000100000" w:firstRow="0" w:lastRow="0" w:firstColumn="0" w:lastColumn="0" w:oddVBand="0" w:evenVBand="0" w:oddHBand="1" w:evenHBand="0" w:firstRowFirstColumn="0" w:firstRowLastColumn="0" w:lastRowFirstColumn="0" w:lastRowLastColumn="0"/>
            </w:pPr>
            <w:proofErr w:type="spellStart"/>
            <w:r>
              <w:t>UserName</w:t>
            </w:r>
            <w:proofErr w:type="spellEnd"/>
            <w:r>
              <w:t>/Password combination using a set of published rules. These elements shall be secured in an encrypted fashion in storage and recoverable subject to security checks.</w:t>
            </w:r>
          </w:p>
        </w:tc>
        <w:tc>
          <w:tcPr>
            <w:tcW w:w="1520" w:type="dxa"/>
            <w:tcBorders>
              <w:top w:val="single" w:sz="4" w:space="0" w:color="7F7F7F" w:themeColor="text1" w:themeTint="80"/>
              <w:left w:val="single" w:sz="4" w:space="0" w:color="auto"/>
              <w:bottom w:val="single" w:sz="4" w:space="0" w:color="7F7F7F" w:themeColor="text1" w:themeTint="80"/>
            </w:tcBorders>
          </w:tcPr>
          <w:p w14:paraId="06B25AC8" w14:textId="77777777" w:rsidR="004F2D4D" w:rsidRPr="006C30E7" w:rsidRDefault="004F2D4D" w:rsidP="005B3489">
            <w:pPr>
              <w:cnfStyle w:val="000000100000" w:firstRow="0" w:lastRow="0" w:firstColumn="0" w:lastColumn="0" w:oddVBand="0" w:evenVBand="0" w:oddHBand="1" w:evenHBand="0" w:firstRowFirstColumn="0" w:firstRowLastColumn="0" w:lastRowFirstColumn="0" w:lastRowLastColumn="0"/>
            </w:pPr>
            <w:r>
              <w:t>1</w:t>
            </w:r>
          </w:p>
        </w:tc>
      </w:tr>
      <w:tr w:rsidR="004F2D4D" w14:paraId="7BDD8C72" w14:textId="77777777" w:rsidTr="005B3489">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63EB4C24" w14:textId="0C6F6D13" w:rsidR="004F2D4D" w:rsidRDefault="004F2D4D" w:rsidP="005B3489">
            <w:pPr>
              <w:rPr>
                <w:i w:val="0"/>
              </w:rPr>
            </w:pPr>
            <w:r>
              <w:rPr>
                <w:i w:val="0"/>
              </w:rPr>
              <w:t>ESN</w:t>
            </w:r>
            <w:r w:rsidR="0059353E">
              <w:rPr>
                <w:i w:val="0"/>
              </w:rPr>
              <w:t>75</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54D4F84A" w14:textId="77777777" w:rsidR="004F2D4D" w:rsidRDefault="004F2D4D" w:rsidP="005B3489">
            <w:pPr>
              <w:cnfStyle w:val="000000000000" w:firstRow="0" w:lastRow="0" w:firstColumn="0" w:lastColumn="0" w:oddVBand="0" w:evenVBand="0" w:oddHBand="0" w:evenHBand="0" w:firstRowFirstColumn="0" w:firstRowLastColumn="0" w:lastRowFirstColumn="0" w:lastRowLastColumn="0"/>
            </w:pPr>
            <w:r>
              <w:t>Solution</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09461F5B" w14:textId="77777777" w:rsidR="004F2D4D" w:rsidRDefault="004F2D4D" w:rsidP="005B3489">
            <w:pPr>
              <w:cnfStyle w:val="000000000000" w:firstRow="0" w:lastRow="0" w:firstColumn="0" w:lastColumn="0" w:oddVBand="0" w:evenVBand="0" w:oddHBand="0"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622D8BD2" w14:textId="3215B12A" w:rsidR="004F2D4D" w:rsidRDefault="003E740B" w:rsidP="003E740B">
            <w:pPr>
              <w:cnfStyle w:val="000000000000" w:firstRow="0" w:lastRow="0" w:firstColumn="0" w:lastColumn="0" w:oddVBand="0" w:evenVBand="0" w:oddHBand="0" w:evenHBand="0" w:firstRowFirstColumn="0" w:firstRowLastColumn="0" w:lastRowFirstColumn="0" w:lastRowLastColumn="0"/>
            </w:pPr>
            <w:r>
              <w:t>The solution shall have an internal timer to enable a timeout function where a subscriber has not performed any activity over a certain period. This function shall be capable of being reset by the subscriber to maintain a continual presence; however this will not be the default value.</w:t>
            </w:r>
          </w:p>
        </w:tc>
        <w:tc>
          <w:tcPr>
            <w:tcW w:w="1520" w:type="dxa"/>
            <w:tcBorders>
              <w:top w:val="single" w:sz="4" w:space="0" w:color="7F7F7F" w:themeColor="text1" w:themeTint="80"/>
              <w:left w:val="single" w:sz="4" w:space="0" w:color="auto"/>
              <w:bottom w:val="single" w:sz="4" w:space="0" w:color="7F7F7F" w:themeColor="text1" w:themeTint="80"/>
            </w:tcBorders>
          </w:tcPr>
          <w:p w14:paraId="0859E61D" w14:textId="77777777" w:rsidR="004F2D4D" w:rsidRDefault="004F2D4D" w:rsidP="005B3489">
            <w:pPr>
              <w:cnfStyle w:val="000000000000" w:firstRow="0" w:lastRow="0" w:firstColumn="0" w:lastColumn="0" w:oddVBand="0" w:evenVBand="0" w:oddHBand="0" w:evenHBand="0" w:firstRowFirstColumn="0" w:firstRowLastColumn="0" w:lastRowFirstColumn="0" w:lastRowLastColumn="0"/>
            </w:pPr>
            <w:r>
              <w:t>1</w:t>
            </w:r>
          </w:p>
        </w:tc>
      </w:tr>
      <w:tr w:rsidR="004F2D4D" w14:paraId="3D69CE27" w14:textId="77777777" w:rsidTr="005B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7D61EE2B" w14:textId="29B8218F" w:rsidR="004F2D4D" w:rsidRDefault="003E740B" w:rsidP="005B3489">
            <w:pPr>
              <w:rPr>
                <w:i w:val="0"/>
              </w:rPr>
            </w:pPr>
            <w:r>
              <w:rPr>
                <w:i w:val="0"/>
              </w:rPr>
              <w:t>ESN</w:t>
            </w:r>
            <w:r w:rsidR="004F2D4D">
              <w:rPr>
                <w:i w:val="0"/>
              </w:rPr>
              <w:t>7</w:t>
            </w:r>
            <w:r w:rsidR="0059353E">
              <w:rPr>
                <w:i w:val="0"/>
              </w:rPr>
              <w:t>6</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30FAD218" w14:textId="77777777" w:rsidR="004F2D4D" w:rsidRDefault="004F2D4D" w:rsidP="005B3489">
            <w:pPr>
              <w:cnfStyle w:val="000000100000" w:firstRow="0" w:lastRow="0" w:firstColumn="0" w:lastColumn="0" w:oddVBand="0" w:evenVBand="0" w:oddHBand="1" w:evenHBand="0" w:firstRowFirstColumn="0" w:firstRowLastColumn="0" w:lastRowFirstColumn="0" w:lastRowLastColumn="0"/>
            </w:pPr>
            <w:r>
              <w:t xml:space="preserve">Solution </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215AC0E8" w14:textId="77777777" w:rsidR="004F2D4D" w:rsidRDefault="004F2D4D" w:rsidP="005B3489">
            <w:pPr>
              <w:cnfStyle w:val="000000100000" w:firstRow="0" w:lastRow="0" w:firstColumn="0" w:lastColumn="0" w:oddVBand="0" w:evenVBand="0" w:oddHBand="1"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31A7441F" w14:textId="137E13D1" w:rsidR="004F2D4D" w:rsidRDefault="003E740B" w:rsidP="003E740B">
            <w:pPr>
              <w:cnfStyle w:val="000000100000" w:firstRow="0" w:lastRow="0" w:firstColumn="0" w:lastColumn="0" w:oddVBand="0" w:evenVBand="0" w:oddHBand="1" w:evenHBand="0" w:firstRowFirstColumn="0" w:firstRowLastColumn="0" w:lastRowFirstColumn="0" w:lastRowLastColumn="0"/>
            </w:pPr>
            <w:r>
              <w:t>Content distributed from the Originator to the Receiving Party /Parties shall remain discreet to these originating and terminating points and shall not be accessible to other subscribers unless within an identified Group environment.</w:t>
            </w:r>
          </w:p>
        </w:tc>
        <w:tc>
          <w:tcPr>
            <w:tcW w:w="1520" w:type="dxa"/>
            <w:tcBorders>
              <w:top w:val="single" w:sz="4" w:space="0" w:color="7F7F7F" w:themeColor="text1" w:themeTint="80"/>
              <w:left w:val="single" w:sz="4" w:space="0" w:color="auto"/>
              <w:bottom w:val="single" w:sz="4" w:space="0" w:color="7F7F7F" w:themeColor="text1" w:themeTint="80"/>
            </w:tcBorders>
          </w:tcPr>
          <w:p w14:paraId="78ED29CE" w14:textId="77777777" w:rsidR="004F2D4D" w:rsidRDefault="004F2D4D" w:rsidP="005B3489">
            <w:pPr>
              <w:cnfStyle w:val="000000100000" w:firstRow="0" w:lastRow="0" w:firstColumn="0" w:lastColumn="0" w:oddVBand="0" w:evenVBand="0" w:oddHBand="1" w:evenHBand="0" w:firstRowFirstColumn="0" w:firstRowLastColumn="0" w:lastRowFirstColumn="0" w:lastRowLastColumn="0"/>
            </w:pPr>
            <w:r>
              <w:t>1</w:t>
            </w:r>
          </w:p>
        </w:tc>
      </w:tr>
    </w:tbl>
    <w:p w14:paraId="33FCABA2" w14:textId="77777777" w:rsidR="00A24C79" w:rsidRDefault="00A24C79" w:rsidP="00D75A4B"/>
    <w:p w14:paraId="355F0CC6" w14:textId="08ED4D5B" w:rsidR="004F2D4D" w:rsidRDefault="00B643A2" w:rsidP="00D75A4B">
      <w:r>
        <w:t xml:space="preserve">Audit </w:t>
      </w:r>
    </w:p>
    <w:tbl>
      <w:tblPr>
        <w:tblStyle w:val="PlainTable51"/>
        <w:tblW w:w="0" w:type="auto"/>
        <w:tblLook w:val="04A0" w:firstRow="1" w:lastRow="0" w:firstColumn="1" w:lastColumn="0" w:noHBand="0" w:noVBand="1"/>
      </w:tblPr>
      <w:tblGrid>
        <w:gridCol w:w="1350"/>
        <w:gridCol w:w="1710"/>
        <w:gridCol w:w="1620"/>
        <w:gridCol w:w="3870"/>
        <w:gridCol w:w="1520"/>
      </w:tblGrid>
      <w:tr w:rsidR="00B643A2" w:rsidRPr="006C30E7" w14:paraId="1BD089E3" w14:textId="77777777" w:rsidTr="005B34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0" w:type="dxa"/>
          </w:tcPr>
          <w:p w14:paraId="48042C3B" w14:textId="77777777" w:rsidR="00B643A2" w:rsidRPr="006C30E7" w:rsidRDefault="00B643A2" w:rsidP="005B3489">
            <w:pPr>
              <w:rPr>
                <w:i w:val="0"/>
              </w:rPr>
            </w:pPr>
            <w:r w:rsidRPr="006C30E7">
              <w:rPr>
                <w:i w:val="0"/>
              </w:rPr>
              <w:lastRenderedPageBreak/>
              <w:t>ID</w:t>
            </w:r>
          </w:p>
        </w:tc>
        <w:tc>
          <w:tcPr>
            <w:tcW w:w="1710" w:type="dxa"/>
          </w:tcPr>
          <w:p w14:paraId="6321B942" w14:textId="77777777" w:rsidR="00B643A2" w:rsidRPr="006C30E7" w:rsidRDefault="00B643A2" w:rsidP="005B3489">
            <w:pPr>
              <w:cnfStyle w:val="100000000000" w:firstRow="1" w:lastRow="0" w:firstColumn="0" w:lastColumn="0" w:oddVBand="0" w:evenVBand="0" w:oddHBand="0" w:evenHBand="0" w:firstRowFirstColumn="0" w:firstRowLastColumn="0" w:lastRowFirstColumn="0" w:lastRowLastColumn="0"/>
              <w:rPr>
                <w:i w:val="0"/>
              </w:rPr>
            </w:pPr>
            <w:r w:rsidRPr="006C30E7">
              <w:rPr>
                <w:i w:val="0"/>
              </w:rPr>
              <w:t>Type</w:t>
            </w:r>
          </w:p>
        </w:tc>
        <w:tc>
          <w:tcPr>
            <w:tcW w:w="1620" w:type="dxa"/>
          </w:tcPr>
          <w:p w14:paraId="1FCD1369" w14:textId="77777777" w:rsidR="00B643A2" w:rsidRPr="006C30E7" w:rsidRDefault="00B643A2" w:rsidP="005B3489">
            <w:pPr>
              <w:cnfStyle w:val="100000000000" w:firstRow="1" w:lastRow="0" w:firstColumn="0" w:lastColumn="0" w:oddVBand="0" w:evenVBand="0" w:oddHBand="0" w:evenHBand="0" w:firstRowFirstColumn="0" w:firstRowLastColumn="0" w:lastRowFirstColumn="0" w:lastRowLastColumn="0"/>
              <w:rPr>
                <w:i w:val="0"/>
              </w:rPr>
            </w:pPr>
            <w:r w:rsidRPr="006C30E7">
              <w:rPr>
                <w:i w:val="0"/>
              </w:rPr>
              <w:t>Platform</w:t>
            </w:r>
          </w:p>
        </w:tc>
        <w:tc>
          <w:tcPr>
            <w:tcW w:w="3870" w:type="dxa"/>
          </w:tcPr>
          <w:p w14:paraId="196E7558" w14:textId="77777777" w:rsidR="00B643A2" w:rsidRPr="006C30E7" w:rsidRDefault="00B643A2" w:rsidP="005B3489">
            <w:pPr>
              <w:cnfStyle w:val="100000000000" w:firstRow="1" w:lastRow="0" w:firstColumn="0" w:lastColumn="0" w:oddVBand="0" w:evenVBand="0" w:oddHBand="0" w:evenHBand="0" w:firstRowFirstColumn="0" w:firstRowLastColumn="0" w:lastRowFirstColumn="0" w:lastRowLastColumn="0"/>
              <w:rPr>
                <w:i w:val="0"/>
              </w:rPr>
            </w:pPr>
            <w:r w:rsidRPr="006C30E7">
              <w:rPr>
                <w:i w:val="0"/>
              </w:rPr>
              <w:t xml:space="preserve">Requirements description </w:t>
            </w:r>
          </w:p>
        </w:tc>
        <w:tc>
          <w:tcPr>
            <w:tcW w:w="1520" w:type="dxa"/>
          </w:tcPr>
          <w:p w14:paraId="3D986E69" w14:textId="77777777" w:rsidR="00B643A2" w:rsidRPr="006C30E7" w:rsidRDefault="00B643A2" w:rsidP="005B3489">
            <w:pPr>
              <w:cnfStyle w:val="100000000000" w:firstRow="1" w:lastRow="0" w:firstColumn="0" w:lastColumn="0" w:oddVBand="0" w:evenVBand="0" w:oddHBand="0" w:evenHBand="0" w:firstRowFirstColumn="0" w:firstRowLastColumn="0" w:lastRowFirstColumn="0" w:lastRowLastColumn="0"/>
              <w:rPr>
                <w:i w:val="0"/>
              </w:rPr>
            </w:pPr>
            <w:r w:rsidRPr="006C30E7">
              <w:rPr>
                <w:i w:val="0"/>
              </w:rPr>
              <w:t>Priority</w:t>
            </w:r>
          </w:p>
        </w:tc>
      </w:tr>
      <w:tr w:rsidR="00B643A2" w14:paraId="2187834F" w14:textId="77777777" w:rsidTr="005B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2A4697D7" w14:textId="17EC3282" w:rsidR="00B643A2" w:rsidRPr="006C30E7" w:rsidRDefault="00B643A2" w:rsidP="005B3489">
            <w:pPr>
              <w:rPr>
                <w:i w:val="0"/>
              </w:rPr>
            </w:pPr>
            <w:r>
              <w:rPr>
                <w:i w:val="0"/>
              </w:rPr>
              <w:t>ESN7</w:t>
            </w:r>
            <w:r w:rsidR="0059353E">
              <w:rPr>
                <w:i w:val="0"/>
              </w:rPr>
              <w:t>7</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713BECCB" w14:textId="77777777" w:rsidR="00B643A2" w:rsidRPr="006C30E7" w:rsidRDefault="00B643A2" w:rsidP="005B3489">
            <w:pPr>
              <w:cnfStyle w:val="000000100000" w:firstRow="0" w:lastRow="0" w:firstColumn="0" w:lastColumn="0" w:oddVBand="0" w:evenVBand="0" w:oddHBand="1" w:evenHBand="0" w:firstRowFirstColumn="0" w:firstRowLastColumn="0" w:lastRowFirstColumn="0" w:lastRowLastColumn="0"/>
            </w:pPr>
            <w:r>
              <w:t xml:space="preserve">Solution </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22F811D9" w14:textId="77777777" w:rsidR="00B643A2" w:rsidRPr="006C30E7" w:rsidRDefault="00B643A2" w:rsidP="005B3489">
            <w:pPr>
              <w:cnfStyle w:val="000000100000" w:firstRow="0" w:lastRow="0" w:firstColumn="0" w:lastColumn="0" w:oddVBand="0" w:evenVBand="0" w:oddHBand="1"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7A534BEB" w14:textId="26A3E144" w:rsidR="00B643A2" w:rsidRPr="006C30E7" w:rsidRDefault="00B643A2" w:rsidP="00B643A2">
            <w:pPr>
              <w:cnfStyle w:val="000000100000" w:firstRow="0" w:lastRow="0" w:firstColumn="0" w:lastColumn="0" w:oddVBand="0" w:evenVBand="0" w:oddHBand="1" w:evenHBand="0" w:firstRowFirstColumn="0" w:firstRowLastColumn="0" w:lastRowFirstColumn="0" w:lastRowLastColumn="0"/>
            </w:pPr>
            <w:r>
              <w:t>The solution shall retain the ability through the administration console to allow for an audit of the subscriber base.</w:t>
            </w:r>
          </w:p>
        </w:tc>
        <w:tc>
          <w:tcPr>
            <w:tcW w:w="1520" w:type="dxa"/>
            <w:tcBorders>
              <w:top w:val="single" w:sz="4" w:space="0" w:color="7F7F7F" w:themeColor="text1" w:themeTint="80"/>
              <w:left w:val="single" w:sz="4" w:space="0" w:color="auto"/>
              <w:bottom w:val="single" w:sz="4" w:space="0" w:color="7F7F7F" w:themeColor="text1" w:themeTint="80"/>
            </w:tcBorders>
          </w:tcPr>
          <w:p w14:paraId="68946F87" w14:textId="77777777" w:rsidR="00B643A2" w:rsidRPr="006C30E7" w:rsidRDefault="00B643A2" w:rsidP="005B3489">
            <w:pPr>
              <w:cnfStyle w:val="000000100000" w:firstRow="0" w:lastRow="0" w:firstColumn="0" w:lastColumn="0" w:oddVBand="0" w:evenVBand="0" w:oddHBand="1" w:evenHBand="0" w:firstRowFirstColumn="0" w:firstRowLastColumn="0" w:lastRowFirstColumn="0" w:lastRowLastColumn="0"/>
            </w:pPr>
            <w:r>
              <w:t>1</w:t>
            </w:r>
          </w:p>
        </w:tc>
      </w:tr>
    </w:tbl>
    <w:p w14:paraId="0E649162" w14:textId="4A98E6C9" w:rsidR="005B3489" w:rsidRDefault="005B3489" w:rsidP="005B3489">
      <w:pPr>
        <w:pStyle w:val="Heading3"/>
        <w:rPr>
          <w:i w:val="0"/>
        </w:rPr>
      </w:pPr>
      <w:bookmarkStart w:id="35" w:name="_Toc449356225"/>
      <w:r w:rsidRPr="00A04C30">
        <w:rPr>
          <w:i w:val="0"/>
        </w:rPr>
        <w:t>High level use case statement-</w:t>
      </w:r>
      <w:r>
        <w:rPr>
          <w:i w:val="0"/>
        </w:rPr>
        <w:t>Compliance</w:t>
      </w:r>
      <w:bookmarkEnd w:id="35"/>
    </w:p>
    <w:p w14:paraId="432A07E9" w14:textId="42AAECE7" w:rsidR="005B3489" w:rsidRDefault="005B3489" w:rsidP="005B3489">
      <w:r>
        <w:t>Legal</w:t>
      </w:r>
    </w:p>
    <w:tbl>
      <w:tblPr>
        <w:tblStyle w:val="PlainTable51"/>
        <w:tblW w:w="0" w:type="auto"/>
        <w:tblLook w:val="04A0" w:firstRow="1" w:lastRow="0" w:firstColumn="1" w:lastColumn="0" w:noHBand="0" w:noVBand="1"/>
      </w:tblPr>
      <w:tblGrid>
        <w:gridCol w:w="1350"/>
        <w:gridCol w:w="1710"/>
        <w:gridCol w:w="1620"/>
        <w:gridCol w:w="3870"/>
        <w:gridCol w:w="1520"/>
      </w:tblGrid>
      <w:tr w:rsidR="005B3489" w:rsidRPr="006C30E7" w14:paraId="4A8D0970" w14:textId="77777777" w:rsidTr="005B34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0" w:type="dxa"/>
          </w:tcPr>
          <w:p w14:paraId="3E7E4F09" w14:textId="77777777" w:rsidR="005B3489" w:rsidRPr="006C30E7" w:rsidRDefault="005B3489" w:rsidP="005B3489">
            <w:pPr>
              <w:rPr>
                <w:i w:val="0"/>
              </w:rPr>
            </w:pPr>
            <w:r w:rsidRPr="006C30E7">
              <w:rPr>
                <w:i w:val="0"/>
              </w:rPr>
              <w:t>ID</w:t>
            </w:r>
          </w:p>
        </w:tc>
        <w:tc>
          <w:tcPr>
            <w:tcW w:w="1710" w:type="dxa"/>
          </w:tcPr>
          <w:p w14:paraId="0EAADA7F" w14:textId="77777777" w:rsidR="005B3489" w:rsidRPr="006C30E7" w:rsidRDefault="005B3489" w:rsidP="005B3489">
            <w:pPr>
              <w:cnfStyle w:val="100000000000" w:firstRow="1" w:lastRow="0" w:firstColumn="0" w:lastColumn="0" w:oddVBand="0" w:evenVBand="0" w:oddHBand="0" w:evenHBand="0" w:firstRowFirstColumn="0" w:firstRowLastColumn="0" w:lastRowFirstColumn="0" w:lastRowLastColumn="0"/>
              <w:rPr>
                <w:i w:val="0"/>
              </w:rPr>
            </w:pPr>
            <w:r w:rsidRPr="006C30E7">
              <w:rPr>
                <w:i w:val="0"/>
              </w:rPr>
              <w:t>Type</w:t>
            </w:r>
          </w:p>
        </w:tc>
        <w:tc>
          <w:tcPr>
            <w:tcW w:w="1620" w:type="dxa"/>
          </w:tcPr>
          <w:p w14:paraId="4B8D05E4" w14:textId="77777777" w:rsidR="005B3489" w:rsidRPr="006C30E7" w:rsidRDefault="005B3489" w:rsidP="005B3489">
            <w:pPr>
              <w:cnfStyle w:val="100000000000" w:firstRow="1" w:lastRow="0" w:firstColumn="0" w:lastColumn="0" w:oddVBand="0" w:evenVBand="0" w:oddHBand="0" w:evenHBand="0" w:firstRowFirstColumn="0" w:firstRowLastColumn="0" w:lastRowFirstColumn="0" w:lastRowLastColumn="0"/>
              <w:rPr>
                <w:i w:val="0"/>
              </w:rPr>
            </w:pPr>
            <w:r w:rsidRPr="006C30E7">
              <w:rPr>
                <w:i w:val="0"/>
              </w:rPr>
              <w:t>Platform</w:t>
            </w:r>
          </w:p>
        </w:tc>
        <w:tc>
          <w:tcPr>
            <w:tcW w:w="3870" w:type="dxa"/>
          </w:tcPr>
          <w:p w14:paraId="7C27C7CD" w14:textId="77777777" w:rsidR="005B3489" w:rsidRPr="006C30E7" w:rsidRDefault="005B3489" w:rsidP="005B3489">
            <w:pPr>
              <w:cnfStyle w:val="100000000000" w:firstRow="1" w:lastRow="0" w:firstColumn="0" w:lastColumn="0" w:oddVBand="0" w:evenVBand="0" w:oddHBand="0" w:evenHBand="0" w:firstRowFirstColumn="0" w:firstRowLastColumn="0" w:lastRowFirstColumn="0" w:lastRowLastColumn="0"/>
              <w:rPr>
                <w:i w:val="0"/>
              </w:rPr>
            </w:pPr>
            <w:r w:rsidRPr="006C30E7">
              <w:rPr>
                <w:i w:val="0"/>
              </w:rPr>
              <w:t xml:space="preserve">Requirements description </w:t>
            </w:r>
          </w:p>
        </w:tc>
        <w:tc>
          <w:tcPr>
            <w:tcW w:w="1520" w:type="dxa"/>
          </w:tcPr>
          <w:p w14:paraId="1D290AB8" w14:textId="77777777" w:rsidR="005B3489" w:rsidRPr="006C30E7" w:rsidRDefault="005B3489" w:rsidP="005B3489">
            <w:pPr>
              <w:cnfStyle w:val="100000000000" w:firstRow="1" w:lastRow="0" w:firstColumn="0" w:lastColumn="0" w:oddVBand="0" w:evenVBand="0" w:oddHBand="0" w:evenHBand="0" w:firstRowFirstColumn="0" w:firstRowLastColumn="0" w:lastRowFirstColumn="0" w:lastRowLastColumn="0"/>
              <w:rPr>
                <w:i w:val="0"/>
              </w:rPr>
            </w:pPr>
            <w:r w:rsidRPr="006C30E7">
              <w:rPr>
                <w:i w:val="0"/>
              </w:rPr>
              <w:t>Priority</w:t>
            </w:r>
          </w:p>
        </w:tc>
      </w:tr>
      <w:tr w:rsidR="005B3489" w14:paraId="7CC61C85" w14:textId="77777777" w:rsidTr="005B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1FAFEA4D" w14:textId="5B5A6A9C" w:rsidR="005B3489" w:rsidRPr="006C30E7" w:rsidRDefault="005B3489" w:rsidP="005B3489">
            <w:pPr>
              <w:rPr>
                <w:i w:val="0"/>
              </w:rPr>
            </w:pPr>
            <w:r>
              <w:rPr>
                <w:i w:val="0"/>
              </w:rPr>
              <w:t>ESN7</w:t>
            </w:r>
            <w:r w:rsidR="0059353E">
              <w:rPr>
                <w:i w:val="0"/>
              </w:rPr>
              <w:t>8</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3ABC52EE" w14:textId="11B68932" w:rsidR="005B3489" w:rsidRPr="006C30E7" w:rsidRDefault="005B3489" w:rsidP="005B3489">
            <w:pPr>
              <w:cnfStyle w:val="000000100000" w:firstRow="0" w:lastRow="0" w:firstColumn="0" w:lastColumn="0" w:oddVBand="0" w:evenVBand="0" w:oddHBand="1" w:evenHBand="0" w:firstRowFirstColumn="0" w:firstRowLastColumn="0" w:lastRowFirstColumn="0" w:lastRowLastColumn="0"/>
            </w:pPr>
            <w:r>
              <w:t xml:space="preserve">Solution  </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65C64ED3" w14:textId="77777777" w:rsidR="005B3489" w:rsidRPr="006C30E7" w:rsidRDefault="005B3489" w:rsidP="005B3489">
            <w:pPr>
              <w:cnfStyle w:val="000000100000" w:firstRow="0" w:lastRow="0" w:firstColumn="0" w:lastColumn="0" w:oddVBand="0" w:evenVBand="0" w:oddHBand="1"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03CAD0BE" w14:textId="5E797C9A" w:rsidR="005B3489" w:rsidRPr="006C30E7" w:rsidRDefault="005B3489" w:rsidP="005B3489">
            <w:pPr>
              <w:cnfStyle w:val="000000100000" w:firstRow="0" w:lastRow="0" w:firstColumn="0" w:lastColumn="0" w:oddVBand="0" w:evenVBand="0" w:oddHBand="1" w:evenHBand="0" w:firstRowFirstColumn="0" w:firstRowLastColumn="0" w:lastRowFirstColumn="0" w:lastRowLastColumn="0"/>
            </w:pPr>
            <w:r>
              <w:t>EULA</w:t>
            </w:r>
          </w:p>
        </w:tc>
        <w:tc>
          <w:tcPr>
            <w:tcW w:w="1520" w:type="dxa"/>
            <w:tcBorders>
              <w:top w:val="single" w:sz="4" w:space="0" w:color="7F7F7F" w:themeColor="text1" w:themeTint="80"/>
              <w:left w:val="single" w:sz="4" w:space="0" w:color="auto"/>
              <w:bottom w:val="single" w:sz="4" w:space="0" w:color="7F7F7F" w:themeColor="text1" w:themeTint="80"/>
            </w:tcBorders>
          </w:tcPr>
          <w:p w14:paraId="16B6C591" w14:textId="77777777" w:rsidR="005B3489" w:rsidRPr="006C30E7" w:rsidRDefault="005B3489" w:rsidP="005B3489">
            <w:pPr>
              <w:cnfStyle w:val="000000100000" w:firstRow="0" w:lastRow="0" w:firstColumn="0" w:lastColumn="0" w:oddVBand="0" w:evenVBand="0" w:oddHBand="1" w:evenHBand="0" w:firstRowFirstColumn="0" w:firstRowLastColumn="0" w:lastRowFirstColumn="0" w:lastRowLastColumn="0"/>
            </w:pPr>
            <w:r>
              <w:t>1</w:t>
            </w:r>
          </w:p>
        </w:tc>
      </w:tr>
      <w:tr w:rsidR="005B3489" w14:paraId="3F50621F" w14:textId="77777777" w:rsidTr="005B3489">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bottom w:val="single" w:sz="4" w:space="0" w:color="7F7F7F" w:themeColor="text1" w:themeTint="80"/>
              <w:right w:val="single" w:sz="4" w:space="0" w:color="auto"/>
            </w:tcBorders>
          </w:tcPr>
          <w:p w14:paraId="57411A25" w14:textId="36B8C428" w:rsidR="005B3489" w:rsidRDefault="005B3489" w:rsidP="005B3489">
            <w:pPr>
              <w:rPr>
                <w:i w:val="0"/>
              </w:rPr>
            </w:pPr>
            <w:r>
              <w:rPr>
                <w:i w:val="0"/>
              </w:rPr>
              <w:t>ESN7</w:t>
            </w:r>
            <w:r w:rsidR="0059353E">
              <w:rPr>
                <w:i w:val="0"/>
              </w:rPr>
              <w:t>9</w:t>
            </w:r>
          </w:p>
        </w:tc>
        <w:tc>
          <w:tcPr>
            <w:tcW w:w="171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7794D2C8" w14:textId="52B39791" w:rsidR="005B3489" w:rsidRDefault="005B3489" w:rsidP="005B3489">
            <w:pPr>
              <w:cnfStyle w:val="000000000000" w:firstRow="0" w:lastRow="0" w:firstColumn="0" w:lastColumn="0" w:oddVBand="0" w:evenVBand="0" w:oddHBand="0" w:evenHBand="0" w:firstRowFirstColumn="0" w:firstRowLastColumn="0" w:lastRowFirstColumn="0" w:lastRowLastColumn="0"/>
            </w:pPr>
            <w:r>
              <w:t>Solution</w:t>
            </w:r>
          </w:p>
        </w:tc>
        <w:tc>
          <w:tcPr>
            <w:tcW w:w="162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23673E97" w14:textId="77777777" w:rsidR="005B3489" w:rsidRDefault="005B3489" w:rsidP="005B3489">
            <w:pPr>
              <w:cnfStyle w:val="000000000000" w:firstRow="0" w:lastRow="0" w:firstColumn="0" w:lastColumn="0" w:oddVBand="0" w:evenVBand="0" w:oddHBand="0" w:evenHBand="0" w:firstRowFirstColumn="0" w:firstRowLastColumn="0" w:lastRowFirstColumn="0" w:lastRowLastColumn="0"/>
            </w:pPr>
            <w:r>
              <w:t>Web</w:t>
            </w:r>
          </w:p>
        </w:tc>
        <w:tc>
          <w:tcPr>
            <w:tcW w:w="387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4AD8EB1D" w14:textId="1C0829A1" w:rsidR="005B3489" w:rsidRDefault="005B3489" w:rsidP="005B3489">
            <w:pPr>
              <w:cnfStyle w:val="000000000000" w:firstRow="0" w:lastRow="0" w:firstColumn="0" w:lastColumn="0" w:oddVBand="0" w:evenVBand="0" w:oddHBand="0" w:evenHBand="0" w:firstRowFirstColumn="0" w:firstRowLastColumn="0" w:lastRowFirstColumn="0" w:lastRowLastColumn="0"/>
            </w:pPr>
            <w:r>
              <w:t>ESN shall adhere to all local laws relating to data, content provision and transactions where specified.</w:t>
            </w:r>
          </w:p>
        </w:tc>
        <w:tc>
          <w:tcPr>
            <w:tcW w:w="1520" w:type="dxa"/>
            <w:tcBorders>
              <w:top w:val="single" w:sz="4" w:space="0" w:color="7F7F7F" w:themeColor="text1" w:themeTint="80"/>
              <w:left w:val="single" w:sz="4" w:space="0" w:color="auto"/>
              <w:bottom w:val="single" w:sz="4" w:space="0" w:color="7F7F7F" w:themeColor="text1" w:themeTint="80"/>
            </w:tcBorders>
          </w:tcPr>
          <w:p w14:paraId="7EC0A394" w14:textId="77777777" w:rsidR="005B3489" w:rsidRDefault="005B3489" w:rsidP="005B3489">
            <w:pPr>
              <w:cnfStyle w:val="000000000000" w:firstRow="0" w:lastRow="0" w:firstColumn="0" w:lastColumn="0" w:oddVBand="0" w:evenVBand="0" w:oddHBand="0" w:evenHBand="0" w:firstRowFirstColumn="0" w:firstRowLastColumn="0" w:lastRowFirstColumn="0" w:lastRowLastColumn="0"/>
            </w:pPr>
            <w:r>
              <w:t>1</w:t>
            </w:r>
          </w:p>
        </w:tc>
      </w:tr>
    </w:tbl>
    <w:p w14:paraId="0348B9AC" w14:textId="6554C203" w:rsidR="005B3489" w:rsidRDefault="005B3489" w:rsidP="005B3489">
      <w:r>
        <w:t>Standards</w:t>
      </w:r>
    </w:p>
    <w:tbl>
      <w:tblPr>
        <w:tblStyle w:val="PlainTable51"/>
        <w:tblW w:w="0" w:type="auto"/>
        <w:tblLook w:val="04A0" w:firstRow="1" w:lastRow="0" w:firstColumn="1" w:lastColumn="0" w:noHBand="0" w:noVBand="1"/>
      </w:tblPr>
      <w:tblGrid>
        <w:gridCol w:w="1311"/>
        <w:gridCol w:w="1629"/>
        <w:gridCol w:w="1581"/>
        <w:gridCol w:w="4086"/>
        <w:gridCol w:w="1473"/>
      </w:tblGrid>
      <w:tr w:rsidR="005B3489" w:rsidRPr="006C30E7" w14:paraId="6C9377B8" w14:textId="77777777" w:rsidTr="00A24C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1" w:type="dxa"/>
          </w:tcPr>
          <w:p w14:paraId="1807ABE4" w14:textId="77777777" w:rsidR="005B3489" w:rsidRPr="006C30E7" w:rsidRDefault="005B3489" w:rsidP="005B3489">
            <w:pPr>
              <w:rPr>
                <w:i w:val="0"/>
              </w:rPr>
            </w:pPr>
            <w:r w:rsidRPr="006C30E7">
              <w:rPr>
                <w:i w:val="0"/>
              </w:rPr>
              <w:t>ID</w:t>
            </w:r>
          </w:p>
        </w:tc>
        <w:tc>
          <w:tcPr>
            <w:tcW w:w="1629" w:type="dxa"/>
          </w:tcPr>
          <w:p w14:paraId="795A0A57" w14:textId="77777777" w:rsidR="005B3489" w:rsidRPr="006C30E7" w:rsidRDefault="005B3489" w:rsidP="005B3489">
            <w:pPr>
              <w:cnfStyle w:val="100000000000" w:firstRow="1" w:lastRow="0" w:firstColumn="0" w:lastColumn="0" w:oddVBand="0" w:evenVBand="0" w:oddHBand="0" w:evenHBand="0" w:firstRowFirstColumn="0" w:firstRowLastColumn="0" w:lastRowFirstColumn="0" w:lastRowLastColumn="0"/>
              <w:rPr>
                <w:i w:val="0"/>
              </w:rPr>
            </w:pPr>
            <w:r w:rsidRPr="006C30E7">
              <w:rPr>
                <w:i w:val="0"/>
              </w:rPr>
              <w:t>Type</w:t>
            </w:r>
          </w:p>
        </w:tc>
        <w:tc>
          <w:tcPr>
            <w:tcW w:w="1581" w:type="dxa"/>
          </w:tcPr>
          <w:p w14:paraId="0E4BAB83" w14:textId="77777777" w:rsidR="005B3489" w:rsidRPr="006C30E7" w:rsidRDefault="005B3489" w:rsidP="005B3489">
            <w:pPr>
              <w:cnfStyle w:val="100000000000" w:firstRow="1" w:lastRow="0" w:firstColumn="0" w:lastColumn="0" w:oddVBand="0" w:evenVBand="0" w:oddHBand="0" w:evenHBand="0" w:firstRowFirstColumn="0" w:firstRowLastColumn="0" w:lastRowFirstColumn="0" w:lastRowLastColumn="0"/>
              <w:rPr>
                <w:i w:val="0"/>
              </w:rPr>
            </w:pPr>
            <w:r w:rsidRPr="006C30E7">
              <w:rPr>
                <w:i w:val="0"/>
              </w:rPr>
              <w:t>Platform</w:t>
            </w:r>
          </w:p>
        </w:tc>
        <w:tc>
          <w:tcPr>
            <w:tcW w:w="4086" w:type="dxa"/>
          </w:tcPr>
          <w:p w14:paraId="07FF7678" w14:textId="77777777" w:rsidR="005B3489" w:rsidRPr="006C30E7" w:rsidRDefault="005B3489" w:rsidP="005B3489">
            <w:pPr>
              <w:cnfStyle w:val="100000000000" w:firstRow="1" w:lastRow="0" w:firstColumn="0" w:lastColumn="0" w:oddVBand="0" w:evenVBand="0" w:oddHBand="0" w:evenHBand="0" w:firstRowFirstColumn="0" w:firstRowLastColumn="0" w:lastRowFirstColumn="0" w:lastRowLastColumn="0"/>
              <w:rPr>
                <w:i w:val="0"/>
              </w:rPr>
            </w:pPr>
            <w:r w:rsidRPr="006C30E7">
              <w:rPr>
                <w:i w:val="0"/>
              </w:rPr>
              <w:t xml:space="preserve">Requirements description </w:t>
            </w:r>
          </w:p>
        </w:tc>
        <w:tc>
          <w:tcPr>
            <w:tcW w:w="1473" w:type="dxa"/>
          </w:tcPr>
          <w:p w14:paraId="6E707DB5" w14:textId="77777777" w:rsidR="005B3489" w:rsidRPr="006C30E7" w:rsidRDefault="005B3489" w:rsidP="005B3489">
            <w:pPr>
              <w:cnfStyle w:val="100000000000" w:firstRow="1" w:lastRow="0" w:firstColumn="0" w:lastColumn="0" w:oddVBand="0" w:evenVBand="0" w:oddHBand="0" w:evenHBand="0" w:firstRowFirstColumn="0" w:firstRowLastColumn="0" w:lastRowFirstColumn="0" w:lastRowLastColumn="0"/>
              <w:rPr>
                <w:i w:val="0"/>
              </w:rPr>
            </w:pPr>
            <w:r w:rsidRPr="006C30E7">
              <w:rPr>
                <w:i w:val="0"/>
              </w:rPr>
              <w:t>Priority</w:t>
            </w:r>
          </w:p>
        </w:tc>
      </w:tr>
      <w:tr w:rsidR="005B3489" w14:paraId="467A3F20" w14:textId="77777777" w:rsidTr="00A2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tcBorders>
              <w:top w:val="single" w:sz="4" w:space="0" w:color="7F7F7F" w:themeColor="text1" w:themeTint="80"/>
              <w:bottom w:val="single" w:sz="4" w:space="0" w:color="7F7F7F" w:themeColor="text1" w:themeTint="80"/>
              <w:right w:val="single" w:sz="4" w:space="0" w:color="auto"/>
            </w:tcBorders>
          </w:tcPr>
          <w:p w14:paraId="7064CE7E" w14:textId="54D87793" w:rsidR="005B3489" w:rsidRPr="006C30E7" w:rsidRDefault="005B3489" w:rsidP="005B3489">
            <w:pPr>
              <w:rPr>
                <w:i w:val="0"/>
              </w:rPr>
            </w:pPr>
            <w:r>
              <w:rPr>
                <w:i w:val="0"/>
              </w:rPr>
              <w:t>ESN</w:t>
            </w:r>
            <w:r w:rsidR="0059353E">
              <w:rPr>
                <w:i w:val="0"/>
              </w:rPr>
              <w:t>80</w:t>
            </w:r>
          </w:p>
        </w:tc>
        <w:tc>
          <w:tcPr>
            <w:tcW w:w="1629"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6652B354" w14:textId="77777777" w:rsidR="005B3489" w:rsidRPr="006C30E7" w:rsidRDefault="005B3489" w:rsidP="005B3489">
            <w:pPr>
              <w:cnfStyle w:val="000000100000" w:firstRow="0" w:lastRow="0" w:firstColumn="0" w:lastColumn="0" w:oddVBand="0" w:evenVBand="0" w:oddHBand="1" w:evenHBand="0" w:firstRowFirstColumn="0" w:firstRowLastColumn="0" w:lastRowFirstColumn="0" w:lastRowLastColumn="0"/>
            </w:pPr>
            <w:r>
              <w:t xml:space="preserve">Solution  </w:t>
            </w:r>
          </w:p>
        </w:tc>
        <w:tc>
          <w:tcPr>
            <w:tcW w:w="1581"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0DB68B97" w14:textId="77777777" w:rsidR="005B3489" w:rsidRPr="006C30E7" w:rsidRDefault="005B3489" w:rsidP="005B3489">
            <w:pPr>
              <w:cnfStyle w:val="000000100000" w:firstRow="0" w:lastRow="0" w:firstColumn="0" w:lastColumn="0" w:oddVBand="0" w:evenVBand="0" w:oddHBand="1" w:evenHBand="0" w:firstRowFirstColumn="0" w:firstRowLastColumn="0" w:lastRowFirstColumn="0" w:lastRowLastColumn="0"/>
            </w:pPr>
            <w:r>
              <w:t>Web</w:t>
            </w:r>
          </w:p>
        </w:tc>
        <w:tc>
          <w:tcPr>
            <w:tcW w:w="4086"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69FE5EFF" w14:textId="232F21C1" w:rsidR="00A24C79" w:rsidRPr="00A24C79" w:rsidRDefault="00A24C79" w:rsidP="00A24C79">
            <w:pPr>
              <w:cnfStyle w:val="000000100000" w:firstRow="0" w:lastRow="0" w:firstColumn="0" w:lastColumn="0" w:oddVBand="0" w:evenVBand="0" w:oddHBand="1" w:evenHBand="0" w:firstRowFirstColumn="0" w:firstRowLastColumn="0" w:lastRowFirstColumn="0" w:lastRowLastColumn="0"/>
            </w:pPr>
            <w:r w:rsidRPr="00A24C79">
              <w:t>Development shall adhere to the</w:t>
            </w:r>
            <w:r>
              <w:t xml:space="preserve"> </w:t>
            </w:r>
            <w:r w:rsidRPr="00A24C79">
              <w:t>requirements defined by Google.</w:t>
            </w:r>
          </w:p>
          <w:p w14:paraId="5E8F562B" w14:textId="77777777" w:rsidR="00A24C79" w:rsidRPr="00A24C79" w:rsidRDefault="00A24C79" w:rsidP="00A24C79">
            <w:pPr>
              <w:cnfStyle w:val="000000100000" w:firstRow="0" w:lastRow="0" w:firstColumn="0" w:lastColumn="0" w:oddVBand="0" w:evenVBand="0" w:oddHBand="1" w:evenHBand="0" w:firstRowFirstColumn="0" w:firstRowLastColumn="0" w:lastRowFirstColumn="0" w:lastRowLastColumn="0"/>
            </w:pPr>
            <w:r w:rsidRPr="00A24C79">
              <w:t>https://developer.android.com/design/</w:t>
            </w:r>
          </w:p>
          <w:p w14:paraId="2F15CCD0" w14:textId="3BE9A14A" w:rsidR="005B3489" w:rsidRPr="00A24C79" w:rsidRDefault="00A24C79" w:rsidP="00A24C79">
            <w:pPr>
              <w:cnfStyle w:val="000000100000" w:firstRow="0" w:lastRow="0" w:firstColumn="0" w:lastColumn="0" w:oddVBand="0" w:evenVBand="0" w:oddHBand="1" w:evenHBand="0" w:firstRowFirstColumn="0" w:firstRowLastColumn="0" w:lastRowFirstColumn="0" w:lastRowLastColumn="0"/>
              <w:rPr>
                <w:b/>
              </w:rPr>
            </w:pPr>
            <w:r w:rsidRPr="00A24C79">
              <w:t>index.html</w:t>
            </w:r>
          </w:p>
        </w:tc>
        <w:tc>
          <w:tcPr>
            <w:tcW w:w="1473" w:type="dxa"/>
            <w:tcBorders>
              <w:top w:val="single" w:sz="4" w:space="0" w:color="7F7F7F" w:themeColor="text1" w:themeTint="80"/>
              <w:left w:val="single" w:sz="4" w:space="0" w:color="auto"/>
              <w:bottom w:val="single" w:sz="4" w:space="0" w:color="7F7F7F" w:themeColor="text1" w:themeTint="80"/>
            </w:tcBorders>
          </w:tcPr>
          <w:p w14:paraId="725F20CD" w14:textId="77777777" w:rsidR="005B3489" w:rsidRPr="006C30E7" w:rsidRDefault="005B3489" w:rsidP="005B3489">
            <w:pPr>
              <w:cnfStyle w:val="000000100000" w:firstRow="0" w:lastRow="0" w:firstColumn="0" w:lastColumn="0" w:oddVBand="0" w:evenVBand="0" w:oddHBand="1" w:evenHBand="0" w:firstRowFirstColumn="0" w:firstRowLastColumn="0" w:lastRowFirstColumn="0" w:lastRowLastColumn="0"/>
            </w:pPr>
            <w:r>
              <w:t>1</w:t>
            </w:r>
          </w:p>
        </w:tc>
      </w:tr>
    </w:tbl>
    <w:p w14:paraId="12A3B3DD" w14:textId="77777777" w:rsidR="003D79B3" w:rsidRDefault="003D79B3" w:rsidP="00D75A4B">
      <w:pPr>
        <w:rPr>
          <w:ins w:id="36" w:author="Mwirotsi" w:date="2016-04-25T14:39:00Z"/>
        </w:rPr>
      </w:pPr>
    </w:p>
    <w:p w14:paraId="62342B12" w14:textId="77777777" w:rsidR="00453CA9" w:rsidRDefault="00453CA9" w:rsidP="00D75A4B">
      <w:pPr>
        <w:rPr>
          <w:ins w:id="37" w:author="Mwirotsi" w:date="2016-04-25T14:39:00Z"/>
        </w:rPr>
      </w:pPr>
    </w:p>
    <w:p w14:paraId="0665362C" w14:textId="77777777" w:rsidR="00453CA9" w:rsidRDefault="00453CA9" w:rsidP="00D75A4B">
      <w:pPr>
        <w:rPr>
          <w:ins w:id="38" w:author="Mwirotsi" w:date="2016-04-25T14:39:00Z"/>
        </w:rPr>
      </w:pPr>
    </w:p>
    <w:p w14:paraId="73DBE749" w14:textId="77777777" w:rsidR="00453CA9" w:rsidRDefault="00453CA9" w:rsidP="00D75A4B">
      <w:pPr>
        <w:rPr>
          <w:ins w:id="39" w:author="Mwirotsi" w:date="2016-04-25T14:39:00Z"/>
        </w:rPr>
      </w:pPr>
    </w:p>
    <w:p w14:paraId="5644C94A" w14:textId="77777777" w:rsidR="00453CA9" w:rsidRDefault="00453CA9" w:rsidP="00D75A4B">
      <w:pPr>
        <w:rPr>
          <w:ins w:id="40" w:author="Mwirotsi" w:date="2016-04-25T14:39:00Z"/>
        </w:rPr>
      </w:pPr>
    </w:p>
    <w:p w14:paraId="27EAF9C5" w14:textId="77777777" w:rsidR="00453CA9" w:rsidRDefault="00453CA9" w:rsidP="00D75A4B">
      <w:pPr>
        <w:rPr>
          <w:ins w:id="41" w:author="Mwirotsi" w:date="2016-04-25T14:39:00Z"/>
        </w:rPr>
      </w:pPr>
    </w:p>
    <w:p w14:paraId="7C7CC4E4" w14:textId="77777777" w:rsidR="00453CA9" w:rsidRDefault="00453CA9" w:rsidP="00D75A4B"/>
    <w:p w14:paraId="6BED47ED" w14:textId="1D2F0279" w:rsidR="00B643A2" w:rsidRDefault="00A47626" w:rsidP="003F7945">
      <w:pPr>
        <w:pStyle w:val="Heading2"/>
      </w:pPr>
      <w:r>
        <w:t xml:space="preserve"> </w:t>
      </w:r>
      <w:bookmarkStart w:id="42" w:name="_Toc449356226"/>
      <w:r>
        <w:t>Flow Diagrams</w:t>
      </w:r>
      <w:bookmarkEnd w:id="42"/>
      <w:r>
        <w:t xml:space="preserve"> </w:t>
      </w:r>
    </w:p>
    <w:p w14:paraId="37C0B16E" w14:textId="0B639799" w:rsidR="003D79B3" w:rsidRDefault="003D79B3" w:rsidP="003D79B3">
      <w:pPr>
        <w:pStyle w:val="ListParagraph"/>
        <w:numPr>
          <w:ilvl w:val="0"/>
          <w:numId w:val="34"/>
        </w:numPr>
      </w:pPr>
      <w:r>
        <w:t>ESN User creation Flow diagram</w:t>
      </w:r>
    </w:p>
    <w:p w14:paraId="5DD3B0B5" w14:textId="77777777" w:rsidR="00A47626" w:rsidRDefault="00A47626" w:rsidP="00D75A4B"/>
    <w:p w14:paraId="62F78D15" w14:textId="77777777" w:rsidR="003D79B3" w:rsidRDefault="00A47626" w:rsidP="00D75A4B">
      <w:r>
        <w:object w:dxaOrig="15461" w:dyaOrig="9601" w14:anchorId="255F36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25pt;height:312.75pt" o:ole="">
            <v:imagedata r:id="rId9" o:title=""/>
          </v:shape>
          <o:OLEObject Type="Embed" ProgID="Visio.Drawing.15" ShapeID="_x0000_i1025" DrawAspect="Content" ObjectID="_1523602006" r:id="rId10"/>
        </w:object>
      </w:r>
    </w:p>
    <w:p w14:paraId="2F7E92F5" w14:textId="1914BE72" w:rsidR="00A47626" w:rsidRDefault="003D79B3" w:rsidP="003D79B3">
      <w:pPr>
        <w:pStyle w:val="ListParagraph"/>
        <w:numPr>
          <w:ilvl w:val="0"/>
          <w:numId w:val="34"/>
        </w:numPr>
      </w:pPr>
      <w:r>
        <w:lastRenderedPageBreak/>
        <w:t>Registration and Login Flow diagram</w:t>
      </w:r>
    </w:p>
    <w:p w14:paraId="73E7A794" w14:textId="7D379235" w:rsidR="003D79B3" w:rsidRPr="00D75A4B" w:rsidRDefault="003D79B3" w:rsidP="003D79B3">
      <w:r>
        <w:object w:dxaOrig="28780" w:dyaOrig="9500" w14:anchorId="7D6FB30B">
          <v:shape id="_x0000_i1026" type="#_x0000_t75" style="width:529.5pt;height:230.25pt" o:ole="">
            <v:imagedata r:id="rId11" o:title=""/>
          </v:shape>
          <o:OLEObject Type="Embed" ProgID="Visio.Drawing.15" ShapeID="_x0000_i1026" DrawAspect="Content" ObjectID="_1523602007" r:id="rId12"/>
        </w:object>
      </w:r>
    </w:p>
    <w:sectPr w:rsidR="003D79B3" w:rsidRPr="00D75A4B" w:rsidSect="00F3241C">
      <w:headerReference w:type="default" r:id="rId13"/>
      <w:footerReference w:type="default" r:id="rId14"/>
      <w:headerReference w:type="first" r:id="rId15"/>
      <w:footerReference w:type="first" r:id="rId16"/>
      <w:pgSz w:w="12240" w:h="15840" w:code="1"/>
      <w:pgMar w:top="1080" w:right="1080" w:bottom="1080" w:left="1080" w:header="288" w:footer="288" w:gutter="0"/>
      <w:pgNumType w:start="2"/>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A57FDB" w14:textId="77777777" w:rsidR="007A3BCF" w:rsidRDefault="007A3BCF" w:rsidP="006964B4">
      <w:r>
        <w:separator/>
      </w:r>
    </w:p>
  </w:endnote>
  <w:endnote w:type="continuationSeparator" w:id="0">
    <w:p w14:paraId="6FD981FC" w14:textId="77777777" w:rsidR="007A3BCF" w:rsidRDefault="007A3BCF" w:rsidP="00696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42CD3" w14:textId="77777777" w:rsidR="008C6123" w:rsidRDefault="008C6123" w:rsidP="006964B4">
    <w:pPr>
      <w:pStyle w:val="Footer"/>
    </w:pPr>
    <w:r>
      <w:fldChar w:fldCharType="begin"/>
    </w:r>
    <w:r>
      <w:instrText xml:space="preserve"> DATE \@ "M/d/yyyy" </w:instrText>
    </w:r>
    <w:r>
      <w:fldChar w:fldCharType="separate"/>
    </w:r>
    <w:ins w:id="43" w:author="Th31nk4l1m3v4" w:date="2016-05-01T09:57:00Z">
      <w:r w:rsidR="0020473A">
        <w:rPr>
          <w:noProof/>
        </w:rPr>
        <w:t>5/1/2016</w:t>
      </w:r>
    </w:ins>
    <w:del w:id="44" w:author="Th31nk4l1m3v4" w:date="2016-05-01T09:57:00Z">
      <w:r w:rsidR="00453CA9" w:rsidDel="0020473A">
        <w:rPr>
          <w:noProof/>
        </w:rPr>
        <w:delText>4/25/2016</w:delText>
      </w:r>
    </w:del>
    <w:r>
      <w:rPr>
        <w:noProof/>
      </w:rPr>
      <w:fldChar w:fldCharType="end"/>
    </w:r>
    <w:r>
      <w:tab/>
      <w:t>Entrepreneur Support Network-Business Requirement Document</w:t>
    </w:r>
    <w:r>
      <w:tab/>
      <w:t xml:space="preserve">Page </w:t>
    </w:r>
    <w:r>
      <w:fldChar w:fldCharType="begin"/>
    </w:r>
    <w:r>
      <w:instrText xml:space="preserve"> PAGE </w:instrText>
    </w:r>
    <w:r>
      <w:fldChar w:fldCharType="separate"/>
    </w:r>
    <w:r w:rsidR="008054AF">
      <w:rPr>
        <w:noProof/>
      </w:rPr>
      <w:t>18</w:t>
    </w:r>
    <w:r>
      <w:rPr>
        <w:noProof/>
      </w:rPr>
      <w:fldChar w:fldCharType="end"/>
    </w:r>
  </w:p>
  <w:p w14:paraId="0B221B63" w14:textId="77777777" w:rsidR="008C6123" w:rsidRDefault="008C6123"/>
  <w:p w14:paraId="6848BB99" w14:textId="77777777" w:rsidR="008C6123" w:rsidRDefault="008C6123" w:rsidP="00BD335D"/>
  <w:p w14:paraId="27B6A718" w14:textId="77777777" w:rsidR="008C6123" w:rsidRDefault="008C6123" w:rsidP="009939F1"/>
  <w:p w14:paraId="34DE6C8E" w14:textId="77777777" w:rsidR="008C6123" w:rsidRDefault="008C6123" w:rsidP="005F78EA"/>
  <w:p w14:paraId="25E32ED0" w14:textId="77777777" w:rsidR="008C6123" w:rsidRDefault="008C6123" w:rsidP="00EA7B84"/>
  <w:p w14:paraId="437E7A6B" w14:textId="77777777" w:rsidR="008C6123" w:rsidRDefault="008C6123"/>
  <w:p w14:paraId="235C7D5A" w14:textId="77777777" w:rsidR="008C6123" w:rsidRDefault="008C6123" w:rsidP="00E0768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13489" w14:textId="77777777" w:rsidR="008C6123" w:rsidRPr="00B064AE" w:rsidRDefault="008C6123" w:rsidP="006964B4">
    <w:pPr>
      <w:pStyle w:val="Footer"/>
    </w:pPr>
    <w:r>
      <w:fldChar w:fldCharType="begin"/>
    </w:r>
    <w:r>
      <w:instrText xml:space="preserve"> DATE \@ "M/d/yyyy" </w:instrText>
    </w:r>
    <w:r>
      <w:fldChar w:fldCharType="separate"/>
    </w:r>
    <w:ins w:id="45" w:author="Th31nk4l1m3v4" w:date="2016-05-01T09:57:00Z">
      <w:r w:rsidR="0020473A">
        <w:rPr>
          <w:noProof/>
        </w:rPr>
        <w:t>5/1/2016</w:t>
      </w:r>
    </w:ins>
    <w:del w:id="46" w:author="Th31nk4l1m3v4" w:date="2016-05-01T09:57:00Z">
      <w:r w:rsidR="00453CA9" w:rsidDel="0020473A">
        <w:rPr>
          <w:noProof/>
        </w:rPr>
        <w:delText>4/25/2016</w:delText>
      </w:r>
    </w:del>
    <w:r>
      <w:rPr>
        <w:noProof/>
      </w:rPr>
      <w:fldChar w:fldCharType="end"/>
    </w:r>
    <w:r>
      <w:tab/>
      <w:t>Performance Measurement Strategy</w:t>
    </w:r>
    <w:r>
      <w:tab/>
      <w:t xml:space="preserve">Page </w:t>
    </w:r>
    <w:r>
      <w:fldChar w:fldCharType="begin"/>
    </w:r>
    <w:r>
      <w:instrText xml:space="preserve">PAGE  </w:instrText>
    </w:r>
    <w:r>
      <w:fldChar w:fldCharType="separate"/>
    </w:r>
    <w:r>
      <w:rPr>
        <w:noProof/>
      </w:rPr>
      <w:t>2</w:t>
    </w:r>
    <w:r>
      <w:rPr>
        <w:noProof/>
      </w:rPr>
      <w:fldChar w:fldCharType="end"/>
    </w:r>
    <w:r>
      <w:t xml:space="preserve">  </w:t>
    </w:r>
  </w:p>
  <w:p w14:paraId="36AF8C16" w14:textId="77777777" w:rsidR="008C6123" w:rsidRDefault="008C6123"/>
  <w:p w14:paraId="0F00CB87" w14:textId="77777777" w:rsidR="008C6123" w:rsidRDefault="008C6123" w:rsidP="00BD335D"/>
  <w:p w14:paraId="063EC83E" w14:textId="77777777" w:rsidR="008C6123" w:rsidRDefault="008C6123" w:rsidP="009939F1"/>
  <w:p w14:paraId="3F424705" w14:textId="77777777" w:rsidR="008C6123" w:rsidRDefault="008C6123" w:rsidP="005F78EA"/>
  <w:p w14:paraId="61CF5C0E" w14:textId="77777777" w:rsidR="008C6123" w:rsidRDefault="008C6123" w:rsidP="00EA7B84"/>
  <w:p w14:paraId="13041690" w14:textId="77777777" w:rsidR="008C6123" w:rsidRDefault="008C6123"/>
  <w:p w14:paraId="1E30453B" w14:textId="77777777" w:rsidR="008C6123" w:rsidRDefault="008C6123" w:rsidP="00E0768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251BE6" w14:textId="77777777" w:rsidR="007A3BCF" w:rsidRDefault="007A3BCF" w:rsidP="006964B4">
      <w:r>
        <w:separator/>
      </w:r>
    </w:p>
  </w:footnote>
  <w:footnote w:type="continuationSeparator" w:id="0">
    <w:p w14:paraId="204CEC6C" w14:textId="77777777" w:rsidR="007A3BCF" w:rsidRDefault="007A3BCF" w:rsidP="006964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734F6" w14:textId="77777777" w:rsidR="008C6123" w:rsidRDefault="008C6123" w:rsidP="00B576A6">
    <w:pPr>
      <w:pStyle w:val="Header"/>
    </w:pPr>
    <w:r>
      <w:t>Entrepreneur Support Network-BRD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28176" w14:textId="77777777" w:rsidR="008C6123" w:rsidRPr="00BE2214" w:rsidRDefault="008C6123" w:rsidP="006964B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01C96DC"/>
    <w:lvl w:ilvl="0">
      <w:start w:val="1"/>
      <w:numFmt w:val="decimal"/>
      <w:lvlText w:val="%1."/>
      <w:lvlJc w:val="left"/>
      <w:pPr>
        <w:tabs>
          <w:tab w:val="num" w:pos="1800"/>
        </w:tabs>
        <w:ind w:left="1800" w:hanging="360"/>
      </w:pPr>
    </w:lvl>
  </w:abstractNum>
  <w:abstractNum w:abstractNumId="1">
    <w:nsid w:val="FFFFFF7D"/>
    <w:multiLevelType w:val="singleLevel"/>
    <w:tmpl w:val="2312EA44"/>
    <w:lvl w:ilvl="0">
      <w:start w:val="1"/>
      <w:numFmt w:val="decimal"/>
      <w:lvlText w:val="%1."/>
      <w:lvlJc w:val="left"/>
      <w:pPr>
        <w:tabs>
          <w:tab w:val="num" w:pos="1440"/>
        </w:tabs>
        <w:ind w:left="1440" w:hanging="360"/>
      </w:pPr>
    </w:lvl>
  </w:abstractNum>
  <w:abstractNum w:abstractNumId="2">
    <w:nsid w:val="FFFFFF7E"/>
    <w:multiLevelType w:val="singleLevel"/>
    <w:tmpl w:val="8D9C3A54"/>
    <w:lvl w:ilvl="0">
      <w:start w:val="1"/>
      <w:numFmt w:val="decimal"/>
      <w:lvlText w:val="%1."/>
      <w:lvlJc w:val="left"/>
      <w:pPr>
        <w:tabs>
          <w:tab w:val="num" w:pos="1080"/>
        </w:tabs>
        <w:ind w:left="1080" w:hanging="360"/>
      </w:pPr>
    </w:lvl>
  </w:abstractNum>
  <w:abstractNum w:abstractNumId="3">
    <w:nsid w:val="FFFFFF7F"/>
    <w:multiLevelType w:val="singleLevel"/>
    <w:tmpl w:val="B510AC1E"/>
    <w:lvl w:ilvl="0">
      <w:start w:val="1"/>
      <w:numFmt w:val="decimal"/>
      <w:lvlText w:val="%1."/>
      <w:lvlJc w:val="left"/>
      <w:pPr>
        <w:tabs>
          <w:tab w:val="num" w:pos="720"/>
        </w:tabs>
        <w:ind w:left="720" w:hanging="360"/>
      </w:pPr>
    </w:lvl>
  </w:abstractNum>
  <w:abstractNum w:abstractNumId="4">
    <w:nsid w:val="FFFFFF80"/>
    <w:multiLevelType w:val="singleLevel"/>
    <w:tmpl w:val="53C4079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F6E7FD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4A0E26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C2C25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A6E896E"/>
    <w:lvl w:ilvl="0">
      <w:start w:val="1"/>
      <w:numFmt w:val="decimal"/>
      <w:lvlText w:val="%1."/>
      <w:lvlJc w:val="left"/>
      <w:pPr>
        <w:tabs>
          <w:tab w:val="num" w:pos="360"/>
        </w:tabs>
        <w:ind w:left="360" w:hanging="360"/>
      </w:pPr>
    </w:lvl>
  </w:abstractNum>
  <w:abstractNum w:abstractNumId="9">
    <w:nsid w:val="FFFFFF89"/>
    <w:multiLevelType w:val="singleLevel"/>
    <w:tmpl w:val="25989D52"/>
    <w:lvl w:ilvl="0">
      <w:start w:val="1"/>
      <w:numFmt w:val="bullet"/>
      <w:lvlText w:val=""/>
      <w:lvlJc w:val="left"/>
      <w:pPr>
        <w:tabs>
          <w:tab w:val="num" w:pos="360"/>
        </w:tabs>
        <w:ind w:left="360" w:hanging="360"/>
      </w:pPr>
      <w:rPr>
        <w:rFonts w:ascii="Symbol" w:hAnsi="Symbol" w:hint="default"/>
      </w:rPr>
    </w:lvl>
  </w:abstractNum>
  <w:abstractNum w:abstractNumId="10">
    <w:nsid w:val="02547DAD"/>
    <w:multiLevelType w:val="hybridMultilevel"/>
    <w:tmpl w:val="37BA64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4945D23"/>
    <w:multiLevelType w:val="hybridMultilevel"/>
    <w:tmpl w:val="C3A071F0"/>
    <w:lvl w:ilvl="0" w:tplc="04090005">
      <w:start w:val="1"/>
      <w:numFmt w:val="bullet"/>
      <w:lvlText w:val=""/>
      <w:lvlJc w:val="left"/>
      <w:pPr>
        <w:tabs>
          <w:tab w:val="num" w:pos="1860"/>
        </w:tabs>
        <w:ind w:left="1860" w:hanging="360"/>
      </w:pPr>
      <w:rPr>
        <w:rFonts w:ascii="Wingdings" w:hAnsi="Wingdings" w:hint="default"/>
      </w:rPr>
    </w:lvl>
    <w:lvl w:ilvl="1" w:tplc="04090003" w:tentative="1">
      <w:start w:val="1"/>
      <w:numFmt w:val="bullet"/>
      <w:lvlText w:val="o"/>
      <w:lvlJc w:val="left"/>
      <w:pPr>
        <w:tabs>
          <w:tab w:val="num" w:pos="2580"/>
        </w:tabs>
        <w:ind w:left="2580" w:hanging="360"/>
      </w:pPr>
      <w:rPr>
        <w:rFonts w:ascii="Courier New" w:hAnsi="Courier New" w:cs="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cs="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cs="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12">
    <w:nsid w:val="14E953FB"/>
    <w:multiLevelType w:val="hybridMultilevel"/>
    <w:tmpl w:val="33140E60"/>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3">
    <w:nsid w:val="17BF2B9D"/>
    <w:multiLevelType w:val="hybridMultilevel"/>
    <w:tmpl w:val="DBEA18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971292A"/>
    <w:multiLevelType w:val="hybridMultilevel"/>
    <w:tmpl w:val="E43A2C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641E55"/>
    <w:multiLevelType w:val="hybridMultilevel"/>
    <w:tmpl w:val="C62863AC"/>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33993022"/>
    <w:multiLevelType w:val="hybridMultilevel"/>
    <w:tmpl w:val="A21A47D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39C616AF"/>
    <w:multiLevelType w:val="hybridMultilevel"/>
    <w:tmpl w:val="8EFE4C02"/>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3ACA1EE4"/>
    <w:multiLevelType w:val="hybridMultilevel"/>
    <w:tmpl w:val="9D80DFFE"/>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nsid w:val="3EFA4C16"/>
    <w:multiLevelType w:val="hybridMultilevel"/>
    <w:tmpl w:val="5D5E48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D12E8BA">
      <w:start w:val="1"/>
      <w:numFmt w:val="bullet"/>
      <w:lvlText w:val="o"/>
      <w:lvlJc w:val="left"/>
      <w:pPr>
        <w:tabs>
          <w:tab w:val="num" w:pos="2592"/>
        </w:tabs>
        <w:ind w:left="2808" w:hanging="288"/>
      </w:pPr>
      <w:rPr>
        <w:rFonts w:ascii="Courier New" w:hAnsi="Courier New"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AB672C1"/>
    <w:multiLevelType w:val="hybridMultilevel"/>
    <w:tmpl w:val="6BB20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2A72A61"/>
    <w:multiLevelType w:val="hybridMultilevel"/>
    <w:tmpl w:val="1B3AFB6A"/>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nsid w:val="564B50B2"/>
    <w:multiLevelType w:val="hybridMultilevel"/>
    <w:tmpl w:val="26E21F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C511CD"/>
    <w:multiLevelType w:val="hybridMultilevel"/>
    <w:tmpl w:val="37147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2FE01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5250F42"/>
    <w:multiLevelType w:val="hybridMultilevel"/>
    <w:tmpl w:val="F7307BE4"/>
    <w:lvl w:ilvl="0" w:tplc="04090005">
      <w:start w:val="1"/>
      <w:numFmt w:val="bullet"/>
      <w:lvlText w:val=""/>
      <w:lvlJc w:val="left"/>
      <w:pPr>
        <w:tabs>
          <w:tab w:val="num" w:pos="1080"/>
        </w:tabs>
        <w:ind w:left="108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67D4031C"/>
    <w:multiLevelType w:val="hybridMultilevel"/>
    <w:tmpl w:val="48C4F412"/>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6A9D52DB"/>
    <w:multiLevelType w:val="hybridMultilevel"/>
    <w:tmpl w:val="70E20D14"/>
    <w:lvl w:ilvl="0" w:tplc="188282AE">
      <w:start w:val="1"/>
      <w:numFmt w:val="decimal"/>
      <w:pStyle w:val="NumberedBlockText"/>
      <w:lvlText w:val="%1."/>
      <w:lvlJc w:val="left"/>
      <w:pPr>
        <w:tabs>
          <w:tab w:val="num" w:pos="816"/>
        </w:tabs>
        <w:ind w:left="816" w:hanging="360"/>
      </w:pPr>
    </w:lvl>
    <w:lvl w:ilvl="1" w:tplc="04090019" w:tentative="1">
      <w:start w:val="1"/>
      <w:numFmt w:val="lowerLetter"/>
      <w:lvlText w:val="%2."/>
      <w:lvlJc w:val="left"/>
      <w:pPr>
        <w:tabs>
          <w:tab w:val="num" w:pos="1536"/>
        </w:tabs>
        <w:ind w:left="1536" w:hanging="360"/>
      </w:pPr>
    </w:lvl>
    <w:lvl w:ilvl="2" w:tplc="0409001B" w:tentative="1">
      <w:start w:val="1"/>
      <w:numFmt w:val="lowerRoman"/>
      <w:lvlText w:val="%3."/>
      <w:lvlJc w:val="right"/>
      <w:pPr>
        <w:tabs>
          <w:tab w:val="num" w:pos="2256"/>
        </w:tabs>
        <w:ind w:left="2256" w:hanging="180"/>
      </w:pPr>
    </w:lvl>
    <w:lvl w:ilvl="3" w:tplc="0409000F" w:tentative="1">
      <w:start w:val="1"/>
      <w:numFmt w:val="decimal"/>
      <w:lvlText w:val="%4."/>
      <w:lvlJc w:val="left"/>
      <w:pPr>
        <w:tabs>
          <w:tab w:val="num" w:pos="2976"/>
        </w:tabs>
        <w:ind w:left="2976" w:hanging="360"/>
      </w:pPr>
    </w:lvl>
    <w:lvl w:ilvl="4" w:tplc="04090019" w:tentative="1">
      <w:start w:val="1"/>
      <w:numFmt w:val="lowerLetter"/>
      <w:lvlText w:val="%5."/>
      <w:lvlJc w:val="left"/>
      <w:pPr>
        <w:tabs>
          <w:tab w:val="num" w:pos="3696"/>
        </w:tabs>
        <w:ind w:left="3696" w:hanging="360"/>
      </w:pPr>
    </w:lvl>
    <w:lvl w:ilvl="5" w:tplc="0409001B" w:tentative="1">
      <w:start w:val="1"/>
      <w:numFmt w:val="lowerRoman"/>
      <w:lvlText w:val="%6."/>
      <w:lvlJc w:val="right"/>
      <w:pPr>
        <w:tabs>
          <w:tab w:val="num" w:pos="4416"/>
        </w:tabs>
        <w:ind w:left="4416" w:hanging="180"/>
      </w:pPr>
    </w:lvl>
    <w:lvl w:ilvl="6" w:tplc="0409000F" w:tentative="1">
      <w:start w:val="1"/>
      <w:numFmt w:val="decimal"/>
      <w:lvlText w:val="%7."/>
      <w:lvlJc w:val="left"/>
      <w:pPr>
        <w:tabs>
          <w:tab w:val="num" w:pos="5136"/>
        </w:tabs>
        <w:ind w:left="5136" w:hanging="360"/>
      </w:pPr>
    </w:lvl>
    <w:lvl w:ilvl="7" w:tplc="04090019" w:tentative="1">
      <w:start w:val="1"/>
      <w:numFmt w:val="lowerLetter"/>
      <w:lvlText w:val="%8."/>
      <w:lvlJc w:val="left"/>
      <w:pPr>
        <w:tabs>
          <w:tab w:val="num" w:pos="5856"/>
        </w:tabs>
        <w:ind w:left="5856" w:hanging="360"/>
      </w:pPr>
    </w:lvl>
    <w:lvl w:ilvl="8" w:tplc="0409001B" w:tentative="1">
      <w:start w:val="1"/>
      <w:numFmt w:val="lowerRoman"/>
      <w:lvlText w:val="%9."/>
      <w:lvlJc w:val="right"/>
      <w:pPr>
        <w:tabs>
          <w:tab w:val="num" w:pos="6576"/>
        </w:tabs>
        <w:ind w:left="6576" w:hanging="180"/>
      </w:pPr>
    </w:lvl>
  </w:abstractNum>
  <w:abstractNum w:abstractNumId="28">
    <w:nsid w:val="72586B08"/>
    <w:multiLevelType w:val="hybridMultilevel"/>
    <w:tmpl w:val="08BC78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3ED0BE7"/>
    <w:multiLevelType w:val="hybridMultilevel"/>
    <w:tmpl w:val="9E105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438678A"/>
    <w:multiLevelType w:val="hybridMultilevel"/>
    <w:tmpl w:val="DB6EB4F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nsid w:val="76490E10"/>
    <w:multiLevelType w:val="hybridMultilevel"/>
    <w:tmpl w:val="3800C3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B52107"/>
    <w:multiLevelType w:val="hybridMultilevel"/>
    <w:tmpl w:val="A24E279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780F20DF"/>
    <w:multiLevelType w:val="hybridMultilevel"/>
    <w:tmpl w:val="E43A2C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0"/>
  </w:num>
  <w:num w:numId="3">
    <w:abstractNumId w:val="17"/>
  </w:num>
  <w:num w:numId="4">
    <w:abstractNumId w:val="21"/>
  </w:num>
  <w:num w:numId="5">
    <w:abstractNumId w:val="11"/>
  </w:num>
  <w:num w:numId="6">
    <w:abstractNumId w:val="15"/>
  </w:num>
  <w:num w:numId="7">
    <w:abstractNumId w:val="18"/>
  </w:num>
  <w:num w:numId="8">
    <w:abstractNumId w:val="24"/>
  </w:num>
  <w:num w:numId="9">
    <w:abstractNumId w:val="19"/>
  </w:num>
  <w:num w:numId="10">
    <w:abstractNumId w:val="26"/>
  </w:num>
  <w:num w:numId="11">
    <w:abstractNumId w:val="16"/>
  </w:num>
  <w:num w:numId="12">
    <w:abstractNumId w:val="25"/>
  </w:num>
  <w:num w:numId="13">
    <w:abstractNumId w:val="32"/>
  </w:num>
  <w:num w:numId="14">
    <w:abstractNumId w:val="12"/>
  </w:num>
  <w:num w:numId="15">
    <w:abstractNumId w:val="27"/>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20"/>
  </w:num>
  <w:num w:numId="27">
    <w:abstractNumId w:val="23"/>
  </w:num>
  <w:num w:numId="28">
    <w:abstractNumId w:val="29"/>
  </w:num>
  <w:num w:numId="29">
    <w:abstractNumId w:val="33"/>
  </w:num>
  <w:num w:numId="30">
    <w:abstractNumId w:val="14"/>
  </w:num>
  <w:num w:numId="31">
    <w:abstractNumId w:val="22"/>
  </w:num>
  <w:num w:numId="32">
    <w:abstractNumId w:val="31"/>
  </w:num>
  <w:num w:numId="33">
    <w:abstractNumId w:val="13"/>
  </w:num>
  <w:num w:numId="34">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31nk4l1m3v4">
    <w15:presenceInfo w15:providerId="None" w15:userId="Th31nk4l1m3v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F97"/>
    <w:rsid w:val="00001087"/>
    <w:rsid w:val="00002EFC"/>
    <w:rsid w:val="0002649E"/>
    <w:rsid w:val="0003120C"/>
    <w:rsid w:val="00060B60"/>
    <w:rsid w:val="00063237"/>
    <w:rsid w:val="000637FE"/>
    <w:rsid w:val="000716FB"/>
    <w:rsid w:val="000C1B74"/>
    <w:rsid w:val="000D4C93"/>
    <w:rsid w:val="000E1663"/>
    <w:rsid w:val="000E5930"/>
    <w:rsid w:val="000F1734"/>
    <w:rsid w:val="000F2E61"/>
    <w:rsid w:val="00103966"/>
    <w:rsid w:val="00143B45"/>
    <w:rsid w:val="00147034"/>
    <w:rsid w:val="00150CE5"/>
    <w:rsid w:val="00172CE3"/>
    <w:rsid w:val="00186425"/>
    <w:rsid w:val="00196176"/>
    <w:rsid w:val="001B2CF1"/>
    <w:rsid w:val="001B2E26"/>
    <w:rsid w:val="001B5125"/>
    <w:rsid w:val="001C3E9A"/>
    <w:rsid w:val="001E0FEE"/>
    <w:rsid w:val="001F4D22"/>
    <w:rsid w:val="0020473A"/>
    <w:rsid w:val="00210E48"/>
    <w:rsid w:val="00213BCA"/>
    <w:rsid w:val="0021435A"/>
    <w:rsid w:val="00216C3A"/>
    <w:rsid w:val="002259A1"/>
    <w:rsid w:val="00234D61"/>
    <w:rsid w:val="00250707"/>
    <w:rsid w:val="00264539"/>
    <w:rsid w:val="00277F97"/>
    <w:rsid w:val="002876A5"/>
    <w:rsid w:val="002929F1"/>
    <w:rsid w:val="002958FB"/>
    <w:rsid w:val="002A31EC"/>
    <w:rsid w:val="002A373D"/>
    <w:rsid w:val="002A439F"/>
    <w:rsid w:val="002B1B78"/>
    <w:rsid w:val="002D5205"/>
    <w:rsid w:val="002E2F8E"/>
    <w:rsid w:val="0031409E"/>
    <w:rsid w:val="0032738E"/>
    <w:rsid w:val="0032747A"/>
    <w:rsid w:val="00356191"/>
    <w:rsid w:val="00357B78"/>
    <w:rsid w:val="00366DEA"/>
    <w:rsid w:val="003B7013"/>
    <w:rsid w:val="003C1180"/>
    <w:rsid w:val="003D4411"/>
    <w:rsid w:val="003D79B3"/>
    <w:rsid w:val="003E740B"/>
    <w:rsid w:val="003F09EE"/>
    <w:rsid w:val="003F7945"/>
    <w:rsid w:val="00422A96"/>
    <w:rsid w:val="00426CD2"/>
    <w:rsid w:val="00432E47"/>
    <w:rsid w:val="00444F10"/>
    <w:rsid w:val="00453CA9"/>
    <w:rsid w:val="00457DD1"/>
    <w:rsid w:val="00463866"/>
    <w:rsid w:val="0048670B"/>
    <w:rsid w:val="00497612"/>
    <w:rsid w:val="004A0A0C"/>
    <w:rsid w:val="004A4E18"/>
    <w:rsid w:val="004A61A3"/>
    <w:rsid w:val="004A6EC8"/>
    <w:rsid w:val="004D0AEA"/>
    <w:rsid w:val="004D2407"/>
    <w:rsid w:val="004D697A"/>
    <w:rsid w:val="004D7F7B"/>
    <w:rsid w:val="004F2D4D"/>
    <w:rsid w:val="00500BD5"/>
    <w:rsid w:val="00512848"/>
    <w:rsid w:val="005226F1"/>
    <w:rsid w:val="00527926"/>
    <w:rsid w:val="00531C05"/>
    <w:rsid w:val="00534009"/>
    <w:rsid w:val="00545927"/>
    <w:rsid w:val="005732B1"/>
    <w:rsid w:val="00575C52"/>
    <w:rsid w:val="005854DD"/>
    <w:rsid w:val="0059353E"/>
    <w:rsid w:val="005A3E12"/>
    <w:rsid w:val="005B081D"/>
    <w:rsid w:val="005B1979"/>
    <w:rsid w:val="005B3489"/>
    <w:rsid w:val="005C40E5"/>
    <w:rsid w:val="005D7ABE"/>
    <w:rsid w:val="005F75A3"/>
    <w:rsid w:val="005F78EA"/>
    <w:rsid w:val="00601EBF"/>
    <w:rsid w:val="006046DA"/>
    <w:rsid w:val="0061158B"/>
    <w:rsid w:val="00635B9C"/>
    <w:rsid w:val="00646C54"/>
    <w:rsid w:val="00654AD3"/>
    <w:rsid w:val="0068350F"/>
    <w:rsid w:val="00691F66"/>
    <w:rsid w:val="006964B4"/>
    <w:rsid w:val="006B073B"/>
    <w:rsid w:val="006C30E7"/>
    <w:rsid w:val="006C728E"/>
    <w:rsid w:val="006D5217"/>
    <w:rsid w:val="006F2DFA"/>
    <w:rsid w:val="006F4307"/>
    <w:rsid w:val="00704B91"/>
    <w:rsid w:val="007075DD"/>
    <w:rsid w:val="00721FA6"/>
    <w:rsid w:val="00725615"/>
    <w:rsid w:val="007256D6"/>
    <w:rsid w:val="00730FBE"/>
    <w:rsid w:val="007314DE"/>
    <w:rsid w:val="00731621"/>
    <w:rsid w:val="00731D84"/>
    <w:rsid w:val="007541BE"/>
    <w:rsid w:val="00761812"/>
    <w:rsid w:val="007901D8"/>
    <w:rsid w:val="007A3BCF"/>
    <w:rsid w:val="007B00C5"/>
    <w:rsid w:val="007D4EFF"/>
    <w:rsid w:val="00804E56"/>
    <w:rsid w:val="008054AF"/>
    <w:rsid w:val="00812512"/>
    <w:rsid w:val="00820391"/>
    <w:rsid w:val="008257BE"/>
    <w:rsid w:val="00834388"/>
    <w:rsid w:val="0084582E"/>
    <w:rsid w:val="00851917"/>
    <w:rsid w:val="00854C64"/>
    <w:rsid w:val="00863C29"/>
    <w:rsid w:val="00864530"/>
    <w:rsid w:val="00873F35"/>
    <w:rsid w:val="008768E2"/>
    <w:rsid w:val="008820CF"/>
    <w:rsid w:val="00893417"/>
    <w:rsid w:val="00893A22"/>
    <w:rsid w:val="008A4634"/>
    <w:rsid w:val="008A4ED8"/>
    <w:rsid w:val="008B1F83"/>
    <w:rsid w:val="008C3EFB"/>
    <w:rsid w:val="008C6123"/>
    <w:rsid w:val="008F15B3"/>
    <w:rsid w:val="009106CC"/>
    <w:rsid w:val="00944DD6"/>
    <w:rsid w:val="00946AED"/>
    <w:rsid w:val="00952C63"/>
    <w:rsid w:val="00966A2F"/>
    <w:rsid w:val="00966E81"/>
    <w:rsid w:val="00972FB9"/>
    <w:rsid w:val="009811BC"/>
    <w:rsid w:val="009814C6"/>
    <w:rsid w:val="009835EE"/>
    <w:rsid w:val="009939F1"/>
    <w:rsid w:val="009A1275"/>
    <w:rsid w:val="009C0D77"/>
    <w:rsid w:val="009E131B"/>
    <w:rsid w:val="009E5953"/>
    <w:rsid w:val="009E71C5"/>
    <w:rsid w:val="00A00E8D"/>
    <w:rsid w:val="00A035A1"/>
    <w:rsid w:val="00A04C30"/>
    <w:rsid w:val="00A2023B"/>
    <w:rsid w:val="00A24C79"/>
    <w:rsid w:val="00A36B98"/>
    <w:rsid w:val="00A43F86"/>
    <w:rsid w:val="00A47626"/>
    <w:rsid w:val="00A730C8"/>
    <w:rsid w:val="00A73538"/>
    <w:rsid w:val="00A736C5"/>
    <w:rsid w:val="00A73B58"/>
    <w:rsid w:val="00A85630"/>
    <w:rsid w:val="00AA15D7"/>
    <w:rsid w:val="00AD1558"/>
    <w:rsid w:val="00B064AE"/>
    <w:rsid w:val="00B11028"/>
    <w:rsid w:val="00B12457"/>
    <w:rsid w:val="00B25A0E"/>
    <w:rsid w:val="00B576A6"/>
    <w:rsid w:val="00B643A2"/>
    <w:rsid w:val="00B66054"/>
    <w:rsid w:val="00B73439"/>
    <w:rsid w:val="00B8650C"/>
    <w:rsid w:val="00B867E3"/>
    <w:rsid w:val="00B96401"/>
    <w:rsid w:val="00BA1017"/>
    <w:rsid w:val="00BA6C92"/>
    <w:rsid w:val="00BC5080"/>
    <w:rsid w:val="00BD335D"/>
    <w:rsid w:val="00BE2214"/>
    <w:rsid w:val="00C0461E"/>
    <w:rsid w:val="00C13AF1"/>
    <w:rsid w:val="00C20DBC"/>
    <w:rsid w:val="00C4449C"/>
    <w:rsid w:val="00C67A0C"/>
    <w:rsid w:val="00C73CC9"/>
    <w:rsid w:val="00C87EC2"/>
    <w:rsid w:val="00C9186F"/>
    <w:rsid w:val="00C95731"/>
    <w:rsid w:val="00CA080B"/>
    <w:rsid w:val="00CA2381"/>
    <w:rsid w:val="00CA55AA"/>
    <w:rsid w:val="00CA6EC3"/>
    <w:rsid w:val="00CD6AD9"/>
    <w:rsid w:val="00CE27D6"/>
    <w:rsid w:val="00D11F22"/>
    <w:rsid w:val="00D1773E"/>
    <w:rsid w:val="00D339FE"/>
    <w:rsid w:val="00D373E9"/>
    <w:rsid w:val="00D526E3"/>
    <w:rsid w:val="00D605E3"/>
    <w:rsid w:val="00D719DC"/>
    <w:rsid w:val="00D7421F"/>
    <w:rsid w:val="00D75A4B"/>
    <w:rsid w:val="00D77BAB"/>
    <w:rsid w:val="00D91DD9"/>
    <w:rsid w:val="00DA09FD"/>
    <w:rsid w:val="00DA0A78"/>
    <w:rsid w:val="00DA6F0A"/>
    <w:rsid w:val="00DB6AAB"/>
    <w:rsid w:val="00DC130F"/>
    <w:rsid w:val="00DC24CF"/>
    <w:rsid w:val="00DC28CB"/>
    <w:rsid w:val="00DE6480"/>
    <w:rsid w:val="00E06820"/>
    <w:rsid w:val="00E0768C"/>
    <w:rsid w:val="00E17C66"/>
    <w:rsid w:val="00E34346"/>
    <w:rsid w:val="00E364FF"/>
    <w:rsid w:val="00E518BE"/>
    <w:rsid w:val="00E55933"/>
    <w:rsid w:val="00E617E3"/>
    <w:rsid w:val="00E6259E"/>
    <w:rsid w:val="00E64356"/>
    <w:rsid w:val="00E67BC8"/>
    <w:rsid w:val="00E67BF8"/>
    <w:rsid w:val="00E70F40"/>
    <w:rsid w:val="00E74B84"/>
    <w:rsid w:val="00E8070C"/>
    <w:rsid w:val="00E82BEC"/>
    <w:rsid w:val="00E87D9F"/>
    <w:rsid w:val="00EA7B84"/>
    <w:rsid w:val="00EB384E"/>
    <w:rsid w:val="00EC2DF0"/>
    <w:rsid w:val="00EC6DA2"/>
    <w:rsid w:val="00ED0977"/>
    <w:rsid w:val="00EE4122"/>
    <w:rsid w:val="00F004BD"/>
    <w:rsid w:val="00F06305"/>
    <w:rsid w:val="00F115BE"/>
    <w:rsid w:val="00F3241C"/>
    <w:rsid w:val="00F32D75"/>
    <w:rsid w:val="00F40EBD"/>
    <w:rsid w:val="00F4700A"/>
    <w:rsid w:val="00F86E86"/>
    <w:rsid w:val="00FC27AE"/>
    <w:rsid w:val="00FD6580"/>
    <w:rsid w:val="00FF2DC6"/>
    <w:rsid w:val="00FF7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E4F14D"/>
  <w15:docId w15:val="{2F210E48-18F7-4AD5-9537-CA1AD358A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6964B4"/>
    <w:pPr>
      <w:spacing w:before="120" w:after="120" w:line="276" w:lineRule="auto"/>
    </w:pPr>
    <w:rPr>
      <w:rFonts w:asciiTheme="minorHAnsi" w:hAnsiTheme="minorHAnsi"/>
    </w:rPr>
  </w:style>
  <w:style w:type="paragraph" w:styleId="Heading1">
    <w:name w:val="heading 1"/>
    <w:basedOn w:val="Normal"/>
    <w:next w:val="Normal"/>
    <w:qFormat/>
    <w:rsid w:val="00946AED"/>
    <w:pPr>
      <w:keepNext/>
      <w:pageBreakBefore/>
      <w:pBdr>
        <w:top w:val="single" w:sz="18" w:space="1" w:color="7D3C4A" w:themeColor="accent6"/>
      </w:pBdr>
      <w:spacing w:after="240"/>
      <w:outlineLvl w:val="0"/>
    </w:pPr>
    <w:rPr>
      <w:rFonts w:asciiTheme="majorHAnsi" w:hAnsiTheme="majorHAnsi"/>
      <w:b/>
      <w:sz w:val="26"/>
    </w:rPr>
  </w:style>
  <w:style w:type="paragraph" w:styleId="Heading2">
    <w:name w:val="heading 2"/>
    <w:basedOn w:val="Normal"/>
    <w:next w:val="Normal"/>
    <w:qFormat/>
    <w:rsid w:val="001B5125"/>
    <w:pPr>
      <w:keepNext/>
      <w:spacing w:before="240" w:after="60"/>
      <w:outlineLvl w:val="1"/>
    </w:pPr>
    <w:rPr>
      <w:b/>
      <w:sz w:val="22"/>
    </w:rPr>
  </w:style>
  <w:style w:type="paragraph" w:styleId="Heading3">
    <w:name w:val="heading 3"/>
    <w:basedOn w:val="Normal"/>
    <w:next w:val="Normal"/>
    <w:qFormat/>
    <w:rsid w:val="006964B4"/>
    <w:pPr>
      <w:outlineLvl w:val="2"/>
    </w:pPr>
    <w:rPr>
      <w:rFonts w:eastAsia="Times New Roman"/>
      <w:b/>
      <w:bCs/>
      <w:i/>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qFormat/>
    <w:rsid w:val="00B576A6"/>
    <w:pPr>
      <w:spacing w:before="0" w:after="200" w:line="240" w:lineRule="auto"/>
    </w:pPr>
    <w:rPr>
      <w:sz w:val="24"/>
    </w:rPr>
  </w:style>
  <w:style w:type="paragraph" w:styleId="Footer">
    <w:name w:val="footer"/>
    <w:basedOn w:val="Normal"/>
    <w:autoRedefine/>
    <w:unhideWhenUsed/>
    <w:qFormat/>
    <w:rsid w:val="00946AED"/>
    <w:pPr>
      <w:pBdr>
        <w:top w:val="single" w:sz="4" w:space="1" w:color="7D3C4A" w:themeColor="accent6"/>
      </w:pBdr>
      <w:tabs>
        <w:tab w:val="center" w:pos="5040"/>
        <w:tab w:val="right" w:pos="10080"/>
      </w:tabs>
    </w:pPr>
    <w:rPr>
      <w:sz w:val="16"/>
    </w:rPr>
  </w:style>
  <w:style w:type="paragraph" w:customStyle="1" w:styleId="PresentedBy">
    <w:name w:val="Presented By"/>
    <w:basedOn w:val="Subtitle"/>
    <w:autoRedefine/>
    <w:qFormat/>
    <w:rsid w:val="006964B4"/>
    <w:pPr>
      <w:spacing w:before="360"/>
    </w:pPr>
    <w:rPr>
      <w:noProof/>
      <w:color w:val="808080" w:themeColor="background1" w:themeShade="80"/>
      <w:szCs w:val="22"/>
    </w:rPr>
  </w:style>
  <w:style w:type="paragraph" w:styleId="Subtitle">
    <w:name w:val="Subtitle"/>
    <w:basedOn w:val="Normal"/>
    <w:next w:val="Normal"/>
    <w:link w:val="SubtitleChar"/>
    <w:qFormat/>
    <w:rsid w:val="00D77BAB"/>
    <w:pPr>
      <w:spacing w:before="600"/>
      <w:contextualSpacing/>
      <w:jc w:val="right"/>
    </w:pPr>
    <w:rPr>
      <w:color w:val="A6A6A6" w:themeColor="background1" w:themeShade="A6"/>
      <w:sz w:val="24"/>
    </w:rPr>
  </w:style>
  <w:style w:type="character" w:customStyle="1" w:styleId="SubtitleChar">
    <w:name w:val="Subtitle Char"/>
    <w:basedOn w:val="DefaultParagraphFont"/>
    <w:link w:val="Subtitle"/>
    <w:rsid w:val="00D77BAB"/>
    <w:rPr>
      <w:rFonts w:asciiTheme="minorHAnsi" w:hAnsiTheme="minorHAnsi"/>
      <w:color w:val="A6A6A6" w:themeColor="background1" w:themeShade="A6"/>
      <w:sz w:val="24"/>
    </w:rPr>
  </w:style>
  <w:style w:type="character" w:styleId="PlaceholderText">
    <w:name w:val="Placeholder Text"/>
    <w:basedOn w:val="DefaultParagraphFont"/>
    <w:uiPriority w:val="99"/>
    <w:semiHidden/>
    <w:rsid w:val="001B5125"/>
    <w:rPr>
      <w:color w:val="808080"/>
    </w:rPr>
  </w:style>
  <w:style w:type="paragraph" w:styleId="Title">
    <w:name w:val="Title"/>
    <w:basedOn w:val="Normal"/>
    <w:next w:val="Normal"/>
    <w:link w:val="TitleChar"/>
    <w:qFormat/>
    <w:rsid w:val="00ED0977"/>
    <w:pPr>
      <w:pBdr>
        <w:top w:val="single" w:sz="18" w:space="1" w:color="7D3C4A" w:themeColor="accent6"/>
      </w:pBdr>
      <w:jc w:val="right"/>
    </w:pPr>
    <w:rPr>
      <w:rFonts w:asciiTheme="majorHAnsi" w:hAnsiTheme="majorHAnsi"/>
      <w:color w:val="404040" w:themeColor="text1" w:themeTint="BF"/>
      <w:sz w:val="48"/>
    </w:rPr>
  </w:style>
  <w:style w:type="character" w:customStyle="1" w:styleId="TitleChar">
    <w:name w:val="Title Char"/>
    <w:basedOn w:val="DefaultParagraphFont"/>
    <w:link w:val="Title"/>
    <w:rsid w:val="00ED0977"/>
    <w:rPr>
      <w:rFonts w:asciiTheme="majorHAnsi" w:hAnsiTheme="majorHAnsi"/>
      <w:color w:val="404040" w:themeColor="text1" w:themeTint="BF"/>
      <w:sz w:val="48"/>
    </w:rPr>
  </w:style>
  <w:style w:type="paragraph" w:customStyle="1" w:styleId="ColumnHeading">
    <w:name w:val="Column Heading"/>
    <w:basedOn w:val="Normal"/>
    <w:autoRedefine/>
    <w:qFormat/>
    <w:rsid w:val="006964B4"/>
    <w:pPr>
      <w:jc w:val="center"/>
    </w:pPr>
    <w:rPr>
      <w:rFonts w:asciiTheme="majorHAnsi" w:eastAsia="Times New Roman" w:hAnsiTheme="majorHAnsi"/>
      <w:b/>
      <w:color w:val="FFFFFF" w:themeColor="background1"/>
      <w:sz w:val="22"/>
    </w:rPr>
  </w:style>
  <w:style w:type="paragraph" w:styleId="ListParagraph">
    <w:name w:val="List Paragraph"/>
    <w:basedOn w:val="NumberedBlockText"/>
    <w:uiPriority w:val="99"/>
    <w:qFormat/>
    <w:rsid w:val="006964B4"/>
  </w:style>
  <w:style w:type="paragraph" w:customStyle="1" w:styleId="TableText">
    <w:name w:val="Table Text"/>
    <w:basedOn w:val="Normal"/>
    <w:autoRedefine/>
    <w:qFormat/>
    <w:rsid w:val="00D77BAB"/>
    <w:pPr>
      <w:ind w:left="115" w:right="115"/>
    </w:pPr>
    <w:rPr>
      <w:rFonts w:eastAsia="Times New Roman"/>
    </w:rPr>
  </w:style>
  <w:style w:type="character" w:customStyle="1" w:styleId="HeaderChar">
    <w:name w:val="Header Char"/>
    <w:basedOn w:val="DefaultParagraphFont"/>
    <w:link w:val="Header"/>
    <w:rsid w:val="00B576A6"/>
    <w:rPr>
      <w:rFonts w:asciiTheme="minorHAnsi" w:hAnsiTheme="minorHAnsi"/>
      <w:sz w:val="24"/>
    </w:rPr>
  </w:style>
  <w:style w:type="table" w:styleId="TableGrid">
    <w:name w:val="Table Grid"/>
    <w:basedOn w:val="TableNormal"/>
    <w:rsid w:val="00210E48"/>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semiHidden/>
    <w:rsid w:val="00063237"/>
    <w:pPr>
      <w:spacing w:after="240"/>
    </w:pPr>
    <w:rPr>
      <w:rFonts w:ascii="Arial" w:eastAsia="Times New Roman" w:hAnsi="Arial"/>
    </w:rPr>
  </w:style>
  <w:style w:type="paragraph" w:customStyle="1" w:styleId="NumberedBlockText">
    <w:name w:val="Numbered Block Text"/>
    <w:basedOn w:val="Normal"/>
    <w:semiHidden/>
    <w:unhideWhenUsed/>
    <w:rsid w:val="00CE27D6"/>
    <w:pPr>
      <w:numPr>
        <w:numId w:val="15"/>
      </w:numPr>
      <w:ind w:left="821"/>
    </w:pPr>
    <w:rPr>
      <w:szCs w:val="24"/>
    </w:rPr>
  </w:style>
  <w:style w:type="paragraph" w:styleId="BalloonText">
    <w:name w:val="Balloon Text"/>
    <w:basedOn w:val="Normal"/>
    <w:semiHidden/>
    <w:unhideWhenUsed/>
    <w:rsid w:val="005A3E12"/>
    <w:rPr>
      <w:rFonts w:ascii="Tahoma" w:hAnsi="Tahoma" w:cs="Tahoma"/>
      <w:sz w:val="16"/>
      <w:szCs w:val="16"/>
    </w:rPr>
  </w:style>
  <w:style w:type="character" w:styleId="CommentReference">
    <w:name w:val="annotation reference"/>
    <w:basedOn w:val="DefaultParagraphFont"/>
    <w:semiHidden/>
    <w:rsid w:val="005A3E12"/>
    <w:rPr>
      <w:sz w:val="16"/>
      <w:szCs w:val="16"/>
    </w:rPr>
  </w:style>
  <w:style w:type="paragraph" w:styleId="CommentSubject">
    <w:name w:val="annotation subject"/>
    <w:basedOn w:val="CommentText"/>
    <w:next w:val="CommentText"/>
    <w:semiHidden/>
    <w:rsid w:val="005A3E12"/>
    <w:pPr>
      <w:spacing w:after="0"/>
    </w:pPr>
    <w:rPr>
      <w:rFonts w:ascii="Verdana" w:eastAsia="Times" w:hAnsi="Verdana"/>
      <w:b/>
      <w:bCs/>
    </w:rPr>
  </w:style>
  <w:style w:type="paragraph" w:customStyle="1" w:styleId="CompanyName">
    <w:name w:val="Company Name"/>
    <w:basedOn w:val="Normal"/>
    <w:autoRedefine/>
    <w:qFormat/>
    <w:rsid w:val="000C1B74"/>
    <w:pPr>
      <w:spacing w:before="2880"/>
      <w:jc w:val="right"/>
    </w:pPr>
    <w:rPr>
      <w:color w:val="7D3C4A" w:themeColor="accent6"/>
      <w:sz w:val="96"/>
      <w:szCs w:val="96"/>
    </w:rPr>
  </w:style>
  <w:style w:type="paragraph" w:customStyle="1" w:styleId="Logo">
    <w:name w:val="Logo"/>
    <w:basedOn w:val="Normal"/>
    <w:next w:val="CompanyName"/>
    <w:autoRedefine/>
    <w:unhideWhenUsed/>
    <w:qFormat/>
    <w:rsid w:val="00731D84"/>
    <w:pPr>
      <w:spacing w:before="960"/>
      <w:jc w:val="right"/>
    </w:pPr>
    <w:rPr>
      <w:noProof/>
    </w:rPr>
  </w:style>
  <w:style w:type="table" w:customStyle="1" w:styleId="PlainTable51">
    <w:name w:val="Plain Table 51"/>
    <w:basedOn w:val="TableNormal"/>
    <w:uiPriority w:val="45"/>
    <w:rsid w:val="006C30E7"/>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F3241C"/>
    <w:pPr>
      <w:keepLines/>
      <w:pageBreakBefore w:val="0"/>
      <w:pBdr>
        <w:top w:val="none" w:sz="0" w:space="0" w:color="auto"/>
      </w:pBdr>
      <w:spacing w:before="240" w:after="0" w:line="259" w:lineRule="auto"/>
      <w:outlineLvl w:val="9"/>
    </w:pPr>
    <w:rPr>
      <w:rFonts w:eastAsiaTheme="majorEastAsia" w:cstheme="majorBidi"/>
      <w:b w:val="0"/>
      <w:color w:val="21798E" w:themeColor="accent1" w:themeShade="BF"/>
      <w:sz w:val="32"/>
      <w:szCs w:val="32"/>
    </w:rPr>
  </w:style>
  <w:style w:type="paragraph" w:styleId="TOC2">
    <w:name w:val="toc 2"/>
    <w:basedOn w:val="Normal"/>
    <w:next w:val="Normal"/>
    <w:autoRedefine/>
    <w:uiPriority w:val="39"/>
    <w:unhideWhenUsed/>
    <w:rsid w:val="00F3241C"/>
    <w:pPr>
      <w:spacing w:after="100"/>
      <w:ind w:left="200"/>
    </w:pPr>
  </w:style>
  <w:style w:type="paragraph" w:styleId="TOC1">
    <w:name w:val="toc 1"/>
    <w:basedOn w:val="Normal"/>
    <w:next w:val="Normal"/>
    <w:autoRedefine/>
    <w:uiPriority w:val="39"/>
    <w:unhideWhenUsed/>
    <w:rsid w:val="00F3241C"/>
    <w:pPr>
      <w:spacing w:after="100"/>
    </w:pPr>
  </w:style>
  <w:style w:type="paragraph" w:styleId="TOC3">
    <w:name w:val="toc 3"/>
    <w:basedOn w:val="Normal"/>
    <w:next w:val="Normal"/>
    <w:autoRedefine/>
    <w:uiPriority w:val="39"/>
    <w:unhideWhenUsed/>
    <w:rsid w:val="00F3241C"/>
    <w:pPr>
      <w:spacing w:after="100"/>
      <w:ind w:left="400"/>
    </w:pPr>
  </w:style>
  <w:style w:type="character" w:styleId="Hyperlink">
    <w:name w:val="Hyperlink"/>
    <w:basedOn w:val="DefaultParagraphFont"/>
    <w:uiPriority w:val="99"/>
    <w:unhideWhenUsed/>
    <w:rsid w:val="00F3241C"/>
    <w:rPr>
      <w:color w:val="FF8119"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222.vsdx"/><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package" Target="embeddings/Microsoft_Visio_Drawing111.vsdx"/><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irotsi%20Sammy\AppData\Roaming\Microsoft\Templates\Performance%20measurement%20strateg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34A0ABF46914037B4E7552F8EFE3771"/>
        <w:category>
          <w:name w:val="General"/>
          <w:gallery w:val="placeholder"/>
        </w:category>
        <w:types>
          <w:type w:val="bbPlcHdr"/>
        </w:types>
        <w:behaviors>
          <w:behavior w:val="content"/>
        </w:behaviors>
        <w:guid w:val="{A2E1E049-D4EA-4CAE-89E8-90118937077E}"/>
      </w:docPartPr>
      <w:docPartBody>
        <w:p w:rsidR="00C04E72" w:rsidRDefault="00C04E72">
          <w:pPr>
            <w:pStyle w:val="634A0ABF46914037B4E7552F8EFE3771"/>
          </w:pPr>
          <w:r>
            <w:t>[Company Name]</w:t>
          </w:r>
        </w:p>
      </w:docPartBody>
    </w:docPart>
    <w:docPart>
      <w:docPartPr>
        <w:name w:val="AAE278F98D5241EEAA41A2BDA7C6404D"/>
        <w:category>
          <w:name w:val="General"/>
          <w:gallery w:val="placeholder"/>
        </w:category>
        <w:types>
          <w:type w:val="bbPlcHdr"/>
        </w:types>
        <w:behaviors>
          <w:behavior w:val="content"/>
        </w:behaviors>
        <w:guid w:val="{CD89635A-AB10-42AE-AC8F-A7D47ED1CC1D}"/>
      </w:docPartPr>
      <w:docPartBody>
        <w:p w:rsidR="00C04E72" w:rsidRDefault="00C04E72">
          <w:pPr>
            <w:pStyle w:val="AAE278F98D5241EEAA41A2BDA7C6404D"/>
          </w:pPr>
          <w:r w:rsidRPr="001B5125">
            <w:t>[Click to select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E72"/>
    <w:rsid w:val="002A7F0B"/>
    <w:rsid w:val="0046705F"/>
    <w:rsid w:val="005C2670"/>
    <w:rsid w:val="00923A50"/>
    <w:rsid w:val="00C04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4A0ABF46914037B4E7552F8EFE3771">
    <w:name w:val="634A0ABF46914037B4E7552F8EFE3771"/>
  </w:style>
  <w:style w:type="paragraph" w:customStyle="1" w:styleId="A0682F4070F442908579A64104C43846">
    <w:name w:val="A0682F4070F442908579A64104C43846"/>
  </w:style>
  <w:style w:type="paragraph" w:customStyle="1" w:styleId="AAE278F98D5241EEAA41A2BDA7C6404D">
    <w:name w:val="AAE278F98D5241EEAA41A2BDA7C6404D"/>
  </w:style>
  <w:style w:type="paragraph" w:customStyle="1" w:styleId="63D4C4F6D1D44332A68A124EA39008D0">
    <w:name w:val="63D4C4F6D1D44332A68A124EA39008D0"/>
  </w:style>
  <w:style w:type="paragraph" w:customStyle="1" w:styleId="64A6676F30C444CBBB45367E36983EAB">
    <w:name w:val="64A6676F30C444CBBB45367E36983EAB"/>
  </w:style>
  <w:style w:type="paragraph" w:customStyle="1" w:styleId="79BF8542A5924B56A8DAEAA6283D9350">
    <w:name w:val="79BF8542A5924B56A8DAEAA6283D9350"/>
  </w:style>
  <w:style w:type="paragraph" w:customStyle="1" w:styleId="703709A689CE4E86B189A8CF1B9A21E1">
    <w:name w:val="703709A689CE4E86B189A8CF1B9A21E1"/>
  </w:style>
  <w:style w:type="paragraph" w:customStyle="1" w:styleId="686643B1DFE64D6E8CC9FD260ACB8678">
    <w:name w:val="686643B1DFE64D6E8CC9FD260ACB8678"/>
  </w:style>
  <w:style w:type="paragraph" w:customStyle="1" w:styleId="AC550AAC8E514797984D37182B08C72B">
    <w:name w:val="AC550AAC8E514797984D37182B08C72B"/>
  </w:style>
  <w:style w:type="paragraph" w:customStyle="1" w:styleId="6E153AEF243E4966BF53A1EFB32E1418">
    <w:name w:val="6E153AEF243E4966BF53A1EFB32E1418"/>
  </w:style>
  <w:style w:type="paragraph" w:customStyle="1" w:styleId="51234966D3D0439F8D7E67C2A8B0A4F1">
    <w:name w:val="51234966D3D0439F8D7E67C2A8B0A4F1"/>
  </w:style>
  <w:style w:type="paragraph" w:customStyle="1" w:styleId="592E2D8FDD244118B7099CE39BF1336E">
    <w:name w:val="592E2D8FDD244118B7099CE39BF1336E"/>
  </w:style>
  <w:style w:type="paragraph" w:customStyle="1" w:styleId="726BC4B9EB7E454DB18F4B6317237106">
    <w:name w:val="726BC4B9EB7E454DB18F4B6317237106"/>
  </w:style>
  <w:style w:type="paragraph" w:customStyle="1" w:styleId="7BDB58B2F1034C05AB47196630B4555B">
    <w:name w:val="7BDB58B2F1034C05AB47196630B4555B"/>
  </w:style>
  <w:style w:type="paragraph" w:customStyle="1" w:styleId="DD45DF07E5374D558B63AD9D3476921C">
    <w:name w:val="DD45DF07E5374D558B63AD9D3476921C"/>
  </w:style>
  <w:style w:type="paragraph" w:customStyle="1" w:styleId="0EB085974C624E76922BEEBFE854D3BC">
    <w:name w:val="0EB085974C624E76922BEEBFE854D3BC"/>
  </w:style>
  <w:style w:type="paragraph" w:customStyle="1" w:styleId="87072AB4A76B4B039FE464D2D0C465BF">
    <w:name w:val="87072AB4A76B4B039FE464D2D0C465BF"/>
  </w:style>
  <w:style w:type="paragraph" w:customStyle="1" w:styleId="BB7E947BD95942F68411C7629E184D72">
    <w:name w:val="BB7E947BD95942F68411C7629E184D72"/>
  </w:style>
  <w:style w:type="paragraph" w:customStyle="1" w:styleId="EFFE26FB21DF46C7940CEFAA72EE6B50">
    <w:name w:val="EFFE26FB21DF46C7940CEFAA72EE6B50"/>
  </w:style>
  <w:style w:type="paragraph" w:customStyle="1" w:styleId="D5B9A9E57F5C43F298EF2CA330F01B05">
    <w:name w:val="D5B9A9E57F5C43F298EF2CA330F01B05"/>
  </w:style>
  <w:style w:type="paragraph" w:customStyle="1" w:styleId="3488E4AA708343CDA026FE703A7BC4ED">
    <w:name w:val="3488E4AA708343CDA026FE703A7BC4ED"/>
  </w:style>
  <w:style w:type="paragraph" w:customStyle="1" w:styleId="BE31B918EBFF4A61941DEB559D59A075">
    <w:name w:val="BE31B918EBFF4A61941DEB559D59A075"/>
  </w:style>
  <w:style w:type="paragraph" w:customStyle="1" w:styleId="D9354EBAF10C4027977EA28D746B096F">
    <w:name w:val="D9354EBAF10C4027977EA28D746B096F"/>
  </w:style>
  <w:style w:type="paragraph" w:customStyle="1" w:styleId="2A9B2CB352254769A757809ED67529D2">
    <w:name w:val="2A9B2CB352254769A757809ED67529D2"/>
  </w:style>
  <w:style w:type="paragraph" w:customStyle="1" w:styleId="524F439D57FD4CE7BFF6CF5D32B685E1">
    <w:name w:val="524F439D57FD4CE7BFF6CF5D32B685E1"/>
  </w:style>
  <w:style w:type="paragraph" w:customStyle="1" w:styleId="0BA97A4A83A14A8E969DB9E4A27CFCA2">
    <w:name w:val="0BA97A4A83A14A8E969DB9E4A27CFCA2"/>
  </w:style>
  <w:style w:type="paragraph" w:customStyle="1" w:styleId="CE5B6FB60C7643A2A3025BB3D3D728DC">
    <w:name w:val="CE5B6FB60C7643A2A3025BB3D3D728DC"/>
    <w:rsid w:val="00C04E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oncours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54DA7-2B49-44CD-91ED-A5E131A28B2B}">
  <ds:schemaRefs>
    <ds:schemaRef ds:uri="http://schemas.microsoft.com/sharepoint/v3/contenttype/forms"/>
  </ds:schemaRefs>
</ds:datastoreItem>
</file>

<file path=customXml/itemProps2.xml><?xml version="1.0" encoding="utf-8"?>
<ds:datastoreItem xmlns:ds="http://schemas.openxmlformats.org/officeDocument/2006/customXml" ds:itemID="{73E2C1E0-407E-4A9F-8A6F-75B91ECFA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Performance measurement strategy</Template>
  <TotalTime>3</TotalTime>
  <Pages>29</Pages>
  <Words>3296</Words>
  <Characters>18793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Performance measurement strategy</vt:lpstr>
    </vt:vector>
  </TitlesOfParts>
  <Company/>
  <LinksUpToDate>false</LinksUpToDate>
  <CharactersWithSpaces>22045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measurement strategy</dc:title>
  <dc:subject>UbuniWorks</dc:subject>
  <dc:creator>Mwirotsi Sammy</dc:creator>
  <cp:keywords/>
  <cp:lastModifiedBy>Th31nk4l1m3v4</cp:lastModifiedBy>
  <cp:revision>3</cp:revision>
  <cp:lastPrinted>2004-05-27T16:47:00Z</cp:lastPrinted>
  <dcterms:created xsi:type="dcterms:W3CDTF">2016-05-01T06:58:00Z</dcterms:created>
  <dcterms:modified xsi:type="dcterms:W3CDTF">2016-05-01T07:00:00Z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TC011871651033</vt:lpwstr>
  </property>
</Properties>
</file>